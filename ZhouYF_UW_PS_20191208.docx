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24"/>
        </w:rPr>
      </w:pPr>
    </w:p>
    <w:p>
      <w:pPr>
        <w:jc w:val="left"/>
        <w:rPr>
          <w:sz w:val="24"/>
          <w:szCs w:val="24"/>
        </w:rPr>
      </w:pPr>
    </w:p>
    <w:p>
      <w:pPr>
        <w:jc w:val="center"/>
        <w:rPr>
          <w:sz w:val="24"/>
          <w:szCs w:val="24"/>
        </w:rPr>
      </w:pPr>
      <w:r>
        <w:rPr>
          <w:rFonts w:hint="eastAsia"/>
          <w:sz w:val="24"/>
          <w:szCs w:val="24"/>
        </w:rPr>
        <w:t>Personal Statement</w:t>
      </w:r>
    </w:p>
    <w:p>
      <w:pPr>
        <w:jc w:val="left"/>
        <w:rPr>
          <w:sz w:val="24"/>
          <w:szCs w:val="24"/>
        </w:rPr>
      </w:pPr>
    </w:p>
    <w:p>
      <w:pPr>
        <w:jc w:val="left"/>
        <w:rPr>
          <w:sz w:val="24"/>
          <w:szCs w:val="24"/>
        </w:rPr>
      </w:pPr>
    </w:p>
    <w:p>
      <w:pPr>
        <w:jc w:val="left"/>
        <w:rPr>
          <w:sz w:val="24"/>
          <w:szCs w:val="24"/>
        </w:rPr>
      </w:pPr>
      <w:r>
        <w:rPr>
          <w:rFonts w:hint="eastAsia"/>
          <w:sz w:val="24"/>
          <w:szCs w:val="24"/>
        </w:rPr>
        <w:t>Bu</w:t>
      </w:r>
      <w:r>
        <w:rPr>
          <w:sz w:val="24"/>
          <w:szCs w:val="24"/>
        </w:rPr>
        <w:t xml:space="preserve">siness analytics is finding a wider and wider application in today’s business world.  Especially after integrated with big data analysis, business analytics is playing an increasingly important role in marketing, promotion, and advertisement industry.  For example, in 1990s people can only see advertisements from TV channels and in 2000s from the Internet.  But nowadays, social media platforms such as Instagram and Tik Tok can forward precisely customized pushes to different users according to their online search history, which significantly reduces the cost of advertisements and increases the effectiveness.  Another example is HeMa Fresh Market, a completely restructured new retail format in China established by Alibaba.  Its distinguished feature is the 30-minute home delivery service within 3-kilometer radius from a store.  The convenient service is achieved by the big data of user preference, consumption habit, and buying power of those who live within three kilometers to each store.  The data is collected from various sources including </w:t>
      </w:r>
      <w:bookmarkStart w:id="0" w:name="_GoBack"/>
      <w:bookmarkEnd w:id="0"/>
      <w:r>
        <w:rPr>
          <w:sz w:val="24"/>
          <w:szCs w:val="24"/>
        </w:rPr>
        <w:t>Taobao, Alipay, and DiDi Taxi.  All these technological innovations and applications have blown up my mind and are really attractive to me.  So I have made up my mind to pursue advanced study in business analytics.</w:t>
      </w:r>
    </w:p>
    <w:p>
      <w:pPr>
        <w:jc w:val="left"/>
        <w:rPr>
          <w:sz w:val="24"/>
          <w:szCs w:val="24"/>
        </w:rPr>
      </w:pPr>
    </w:p>
    <w:p>
      <w:pPr>
        <w:jc w:val="left"/>
        <w:rPr>
          <w:sz w:val="24"/>
          <w:szCs w:val="24"/>
        </w:rPr>
      </w:pPr>
      <w:r>
        <w:rPr>
          <w:sz w:val="24"/>
          <w:szCs w:val="24"/>
        </w:rPr>
        <w:t>Under the influence of my parents,</w:t>
      </w:r>
      <w:ins w:id="0" w:author="周昱飞" w:date="2019-12-08T22:04:16Z">
        <w:r>
          <w:rPr>
            <w:rFonts w:hint="eastAsia"/>
            <w:sz w:val="24"/>
            <w:szCs w:val="24"/>
            <w:lang w:val="en-US" w:eastAsia="zh-CN"/>
          </w:rPr>
          <w:t>这</w:t>
        </w:r>
      </w:ins>
      <w:ins w:id="1" w:author="周昱飞" w:date="2019-12-08T22:04:17Z">
        <w:r>
          <w:rPr>
            <w:rFonts w:hint="eastAsia"/>
            <w:sz w:val="24"/>
            <w:szCs w:val="24"/>
            <w:lang w:val="en-US" w:eastAsia="zh-CN"/>
          </w:rPr>
          <w:t>里</w:t>
        </w:r>
      </w:ins>
      <w:ins w:id="2" w:author="周昱飞" w:date="2019-12-08T22:04:18Z">
        <w:r>
          <w:rPr>
            <w:rFonts w:hint="eastAsia"/>
            <w:sz w:val="24"/>
            <w:szCs w:val="24"/>
            <w:lang w:val="en-US" w:eastAsia="zh-CN"/>
          </w:rPr>
          <w:t>我</w:t>
        </w:r>
      </w:ins>
      <w:ins w:id="3" w:author="周昱飞" w:date="2019-12-08T22:04:21Z">
        <w:r>
          <w:rPr>
            <w:rFonts w:hint="eastAsia"/>
            <w:sz w:val="24"/>
            <w:szCs w:val="24"/>
            <w:lang w:val="en-US" w:eastAsia="zh-CN"/>
          </w:rPr>
          <w:t>觉得</w:t>
        </w:r>
      </w:ins>
      <w:ins w:id="4" w:author="周昱飞" w:date="2019-12-08T22:04:22Z">
        <w:r>
          <w:rPr>
            <w:rFonts w:hint="eastAsia"/>
            <w:sz w:val="24"/>
            <w:szCs w:val="24"/>
            <w:lang w:val="en-US" w:eastAsia="zh-CN"/>
          </w:rPr>
          <w:t>可以</w:t>
        </w:r>
      </w:ins>
      <w:ins w:id="5" w:author="周昱飞" w:date="2019-12-08T22:04:23Z">
        <w:r>
          <w:rPr>
            <w:rFonts w:hint="eastAsia"/>
            <w:sz w:val="24"/>
            <w:szCs w:val="24"/>
            <w:lang w:val="en-US" w:eastAsia="zh-CN"/>
          </w:rPr>
          <w:t>加</w:t>
        </w:r>
      </w:ins>
      <w:ins w:id="6" w:author="周昱飞" w:date="2019-12-08T22:04:30Z">
        <w:r>
          <w:rPr>
            <w:rFonts w:hint="eastAsia"/>
            <w:sz w:val="24"/>
            <w:szCs w:val="24"/>
            <w:lang w:val="en-US" w:eastAsia="zh-CN"/>
          </w:rPr>
          <w:t>一点</w:t>
        </w:r>
      </w:ins>
      <w:ins w:id="7" w:author="周昱飞" w:date="2019-12-08T22:04:35Z">
        <w:r>
          <w:rPr>
            <w:rFonts w:hint="eastAsia"/>
            <w:sz w:val="24"/>
            <w:szCs w:val="24"/>
            <w:lang w:val="en-US" w:eastAsia="zh-CN"/>
          </w:rPr>
          <w:t>具体的</w:t>
        </w:r>
      </w:ins>
      <w:ins w:id="8" w:author="周昱飞" w:date="2019-12-08T22:04:36Z">
        <w:r>
          <w:rPr>
            <w:rFonts w:hint="eastAsia"/>
            <w:sz w:val="24"/>
            <w:szCs w:val="24"/>
            <w:lang w:val="en-US" w:eastAsia="zh-CN"/>
          </w:rPr>
          <w:t>：</w:t>
        </w:r>
      </w:ins>
      <w:ins w:id="9" w:author="周昱飞" w:date="2019-12-08T22:04:52Z">
        <w:r>
          <w:rPr>
            <w:rFonts w:hint="eastAsia"/>
            <w:sz w:val="24"/>
            <w:szCs w:val="24"/>
            <w:lang w:val="en-US" w:eastAsia="zh-CN"/>
          </w:rPr>
          <w:t>因为</w:t>
        </w:r>
      </w:ins>
      <w:ins w:id="10" w:author="周昱飞" w:date="2019-12-08T22:04:53Z">
        <w:r>
          <w:rPr>
            <w:rFonts w:hint="eastAsia"/>
            <w:sz w:val="24"/>
            <w:szCs w:val="24"/>
            <w:lang w:val="en-US" w:eastAsia="zh-CN"/>
          </w:rPr>
          <w:t>我</w:t>
        </w:r>
      </w:ins>
      <w:ins w:id="11" w:author="周昱飞" w:date="2019-12-08T22:04:56Z">
        <w:r>
          <w:rPr>
            <w:rFonts w:hint="eastAsia"/>
            <w:sz w:val="24"/>
            <w:szCs w:val="24"/>
            <w:lang w:val="en-US" w:eastAsia="zh-CN"/>
          </w:rPr>
          <w:t>爸</w:t>
        </w:r>
      </w:ins>
      <w:ins w:id="12" w:author="周昱飞" w:date="2019-12-08T22:05:00Z">
        <w:r>
          <w:rPr>
            <w:rFonts w:hint="eastAsia"/>
            <w:sz w:val="24"/>
            <w:szCs w:val="24"/>
            <w:lang w:val="en-US" w:eastAsia="zh-CN"/>
          </w:rPr>
          <w:t>做生意</w:t>
        </w:r>
      </w:ins>
      <w:ins w:id="13" w:author="周昱飞" w:date="2019-12-08T22:05:03Z">
        <w:r>
          <w:rPr>
            <w:rFonts w:hint="eastAsia"/>
            <w:sz w:val="24"/>
            <w:szCs w:val="24"/>
            <w:lang w:val="en-US" w:eastAsia="zh-CN"/>
          </w:rPr>
          <w:t>，</w:t>
        </w:r>
      </w:ins>
      <w:ins w:id="14" w:author="周昱飞" w:date="2019-12-08T22:05:04Z">
        <w:r>
          <w:rPr>
            <w:rFonts w:hint="eastAsia"/>
            <w:sz w:val="24"/>
            <w:szCs w:val="24"/>
            <w:lang w:val="en-US" w:eastAsia="zh-CN"/>
          </w:rPr>
          <w:t>所以</w:t>
        </w:r>
      </w:ins>
      <w:ins w:id="15" w:author="周昱飞" w:date="2019-12-08T22:05:05Z">
        <w:r>
          <w:rPr>
            <w:rFonts w:hint="eastAsia"/>
            <w:sz w:val="24"/>
            <w:szCs w:val="24"/>
            <w:lang w:val="en-US" w:eastAsia="zh-CN"/>
          </w:rPr>
          <w:t>他</w:t>
        </w:r>
      </w:ins>
      <w:ins w:id="16" w:author="周昱飞" w:date="2019-12-08T22:05:09Z">
        <w:r>
          <w:rPr>
            <w:rFonts w:hint="eastAsia"/>
            <w:sz w:val="24"/>
            <w:szCs w:val="24"/>
            <w:lang w:val="en-US" w:eastAsia="zh-CN"/>
          </w:rPr>
          <w:t>从小</w:t>
        </w:r>
      </w:ins>
      <w:ins w:id="17" w:author="周昱飞" w:date="2019-12-08T22:05:14Z">
        <w:r>
          <w:rPr>
            <w:rFonts w:hint="eastAsia"/>
            <w:sz w:val="24"/>
            <w:szCs w:val="24"/>
            <w:lang w:val="en-US" w:eastAsia="zh-CN"/>
          </w:rPr>
          <w:t>就</w:t>
        </w:r>
      </w:ins>
      <w:ins w:id="18" w:author="周昱飞" w:date="2019-12-08T22:05:25Z">
        <w:r>
          <w:rPr>
            <w:rFonts w:hint="eastAsia"/>
            <w:sz w:val="24"/>
            <w:szCs w:val="24"/>
            <w:lang w:val="en-US" w:eastAsia="zh-CN"/>
          </w:rPr>
          <w:t>培养</w:t>
        </w:r>
      </w:ins>
      <w:ins w:id="19" w:author="周昱飞" w:date="2019-12-08T22:05:41Z">
        <w:r>
          <w:rPr>
            <w:rFonts w:hint="eastAsia"/>
            <w:sz w:val="24"/>
            <w:szCs w:val="24"/>
            <w:lang w:val="en-US" w:eastAsia="zh-CN"/>
          </w:rPr>
          <w:t>我</w:t>
        </w:r>
      </w:ins>
      <w:ins w:id="20" w:author="周昱飞" w:date="2019-12-08T22:05:42Z">
        <w:r>
          <w:rPr>
            <w:rFonts w:hint="eastAsia"/>
            <w:sz w:val="24"/>
            <w:szCs w:val="24"/>
            <w:lang w:val="en-US" w:eastAsia="zh-CN"/>
          </w:rPr>
          <w:t>对</w:t>
        </w:r>
      </w:ins>
      <w:ins w:id="21" w:author="周昱飞" w:date="2019-12-08T22:05:43Z">
        <w:r>
          <w:rPr>
            <w:rFonts w:hint="eastAsia"/>
            <w:sz w:val="24"/>
            <w:szCs w:val="24"/>
            <w:lang w:val="en-US" w:eastAsia="zh-CN"/>
          </w:rPr>
          <w:t>商业</w:t>
        </w:r>
      </w:ins>
      <w:ins w:id="22" w:author="周昱飞" w:date="2019-12-08T22:05:45Z">
        <w:r>
          <w:rPr>
            <w:rFonts w:hint="eastAsia"/>
            <w:sz w:val="24"/>
            <w:szCs w:val="24"/>
            <w:lang w:val="en-US" w:eastAsia="zh-CN"/>
          </w:rPr>
          <w:t>问题的</w:t>
        </w:r>
      </w:ins>
      <w:ins w:id="23" w:author="周昱飞" w:date="2019-12-08T22:06:13Z">
        <w:r>
          <w:rPr>
            <w:rFonts w:hint="eastAsia"/>
            <w:sz w:val="24"/>
            <w:szCs w:val="24"/>
            <w:lang w:val="en-US" w:eastAsia="zh-CN"/>
          </w:rPr>
          <w:t>敏感（</w:t>
        </w:r>
      </w:ins>
      <w:ins w:id="24" w:author="周昱飞" w:date="2019-12-08T22:06:16Z">
        <w:r>
          <w:rPr>
            <w:rFonts w:hint="eastAsia"/>
            <w:sz w:val="24"/>
            <w:szCs w:val="24"/>
            <w:lang w:val="en-US" w:eastAsia="zh-CN"/>
          </w:rPr>
          <w:t>sensitiv</w:t>
        </w:r>
      </w:ins>
      <w:ins w:id="25" w:author="周昱飞" w:date="2019-12-08T22:06:43Z">
        <w:r>
          <w:rPr>
            <w:rFonts w:hint="eastAsia"/>
            <w:sz w:val="24"/>
            <w:szCs w:val="24"/>
            <w:lang w:val="en-US" w:eastAsia="zh-CN"/>
          </w:rPr>
          <w:t>ity</w:t>
        </w:r>
      </w:ins>
      <w:ins w:id="26" w:author="周昱飞" w:date="2019-12-08T22:06:46Z">
        <w:r>
          <w:rPr>
            <w:rFonts w:hint="eastAsia"/>
            <w:sz w:val="24"/>
            <w:szCs w:val="24"/>
            <w:lang w:val="en-US" w:eastAsia="zh-CN"/>
          </w:rPr>
          <w:t>?</w:t>
        </w:r>
      </w:ins>
      <w:ins w:id="27" w:author="周昱飞" w:date="2019-12-08T22:06:17Z">
        <w:r>
          <w:rPr>
            <w:rFonts w:hint="eastAsia"/>
            <w:sz w:val="24"/>
            <w:szCs w:val="24"/>
            <w:lang w:val="en-US" w:eastAsia="zh-CN"/>
          </w:rPr>
          <w:t>）</w:t>
        </w:r>
      </w:ins>
      <w:r>
        <w:rPr>
          <w:sz w:val="24"/>
          <w:szCs w:val="24"/>
        </w:rPr>
        <w:t xml:space="preserve"> </w:t>
      </w:r>
      <w:ins w:id="28" w:author="周昱飞" w:date="2019-12-08T22:15:36Z">
        <w:r>
          <w:rPr>
            <w:rFonts w:hint="eastAsia"/>
            <w:sz w:val="24"/>
            <w:szCs w:val="24"/>
            <w:lang w:val="en-US" w:eastAsia="zh-CN"/>
          </w:rPr>
          <w:t>,</w:t>
        </w:r>
      </w:ins>
      <w:ins w:id="29" w:author="周昱飞" w:date="2019-12-08T22:15:44Z">
        <w:r>
          <w:rPr>
            <w:rFonts w:hint="eastAsia"/>
            <w:sz w:val="24"/>
            <w:szCs w:val="24"/>
            <w:lang w:val="en-US" w:eastAsia="zh-CN"/>
          </w:rPr>
          <w:t>比如</w:t>
        </w:r>
      </w:ins>
      <w:ins w:id="30" w:author="周昱飞" w:date="2019-12-08T22:19:07Z">
        <w:r>
          <w:rPr>
            <w:rFonts w:hint="eastAsia"/>
            <w:sz w:val="24"/>
            <w:szCs w:val="24"/>
            <w:lang w:val="en-US" w:eastAsia="zh-CN"/>
          </w:rPr>
          <w:t>出去</w:t>
        </w:r>
      </w:ins>
      <w:ins w:id="31" w:author="周昱飞" w:date="2019-12-08T22:19:09Z">
        <w:r>
          <w:rPr>
            <w:rFonts w:hint="eastAsia"/>
            <w:sz w:val="24"/>
            <w:szCs w:val="24"/>
            <w:lang w:val="en-US" w:eastAsia="zh-CN"/>
          </w:rPr>
          <w:t>吃饭的</w:t>
        </w:r>
      </w:ins>
      <w:ins w:id="32" w:author="周昱飞" w:date="2019-12-08T22:19:11Z">
        <w:r>
          <w:rPr>
            <w:rFonts w:hint="eastAsia"/>
            <w:sz w:val="24"/>
            <w:szCs w:val="24"/>
            <w:lang w:val="en-US" w:eastAsia="zh-CN"/>
          </w:rPr>
          <w:t>时候</w:t>
        </w:r>
      </w:ins>
      <w:ins w:id="33" w:author="周昱飞" w:date="2019-12-08T22:19:12Z">
        <w:r>
          <w:rPr>
            <w:rFonts w:hint="eastAsia"/>
            <w:sz w:val="24"/>
            <w:szCs w:val="24"/>
            <w:lang w:val="en-US" w:eastAsia="zh-CN"/>
          </w:rPr>
          <w:t>他会</w:t>
        </w:r>
      </w:ins>
      <w:ins w:id="34" w:author="周昱飞" w:date="2019-12-08T22:19:13Z">
        <w:r>
          <w:rPr>
            <w:rFonts w:hint="eastAsia"/>
            <w:sz w:val="24"/>
            <w:szCs w:val="24"/>
            <w:lang w:val="en-US" w:eastAsia="zh-CN"/>
          </w:rPr>
          <w:t>给我</w:t>
        </w:r>
      </w:ins>
      <w:ins w:id="35" w:author="周昱飞" w:date="2019-12-08T22:19:17Z">
        <w:r>
          <w:rPr>
            <w:rFonts w:hint="eastAsia"/>
            <w:sz w:val="24"/>
            <w:szCs w:val="24"/>
            <w:lang w:val="en-US" w:eastAsia="zh-CN"/>
          </w:rPr>
          <w:t>分析</w:t>
        </w:r>
      </w:ins>
      <w:ins w:id="36" w:author="周昱飞" w:date="2019-12-08T22:19:18Z">
        <w:r>
          <w:rPr>
            <w:rFonts w:hint="eastAsia"/>
            <w:sz w:val="24"/>
            <w:szCs w:val="24"/>
            <w:lang w:val="en-US" w:eastAsia="zh-CN"/>
          </w:rPr>
          <w:t>这家</w:t>
        </w:r>
      </w:ins>
      <w:ins w:id="37" w:author="周昱飞" w:date="2019-12-08T22:19:23Z">
        <w:r>
          <w:rPr>
            <w:rFonts w:hint="eastAsia"/>
            <w:sz w:val="24"/>
            <w:szCs w:val="24"/>
            <w:lang w:val="en-US" w:eastAsia="zh-CN"/>
          </w:rPr>
          <w:t>饭店</w:t>
        </w:r>
      </w:ins>
      <w:ins w:id="38" w:author="周昱飞" w:date="2019-12-08T22:19:24Z">
        <w:r>
          <w:rPr>
            <w:rFonts w:hint="eastAsia"/>
            <w:sz w:val="24"/>
            <w:szCs w:val="24"/>
            <w:lang w:val="en-US" w:eastAsia="zh-CN"/>
          </w:rPr>
          <w:t>的</w:t>
        </w:r>
      </w:ins>
      <w:ins w:id="39" w:author="周昱飞" w:date="2019-12-08T22:19:29Z">
        <w:r>
          <w:rPr>
            <w:rFonts w:hint="eastAsia"/>
            <w:sz w:val="24"/>
            <w:szCs w:val="24"/>
            <w:lang w:val="en-US" w:eastAsia="zh-CN"/>
          </w:rPr>
          <w:t>问题</w:t>
        </w:r>
      </w:ins>
      <w:ins w:id="40" w:author="周昱飞" w:date="2019-12-08T22:19:34Z">
        <w:r>
          <w:rPr>
            <w:rFonts w:hint="eastAsia"/>
            <w:sz w:val="24"/>
            <w:szCs w:val="24"/>
            <w:lang w:val="en-US" w:eastAsia="zh-CN"/>
          </w:rPr>
          <w:t>：</w:t>
        </w:r>
      </w:ins>
      <w:ins w:id="41" w:author="周昱飞" w:date="2019-12-08T22:19:37Z">
        <w:r>
          <w:rPr>
            <w:rFonts w:hint="eastAsia"/>
            <w:sz w:val="24"/>
            <w:szCs w:val="24"/>
            <w:lang w:val="en-US" w:eastAsia="zh-CN"/>
          </w:rPr>
          <w:t>没有</w:t>
        </w:r>
      </w:ins>
      <w:ins w:id="42" w:author="周昱飞" w:date="2019-12-08T22:19:39Z">
        <w:r>
          <w:rPr>
            <w:rFonts w:hint="eastAsia"/>
            <w:sz w:val="24"/>
            <w:szCs w:val="24"/>
            <w:lang w:val="en-US" w:eastAsia="zh-CN"/>
          </w:rPr>
          <w:t>目标</w:t>
        </w:r>
      </w:ins>
      <w:ins w:id="43" w:author="周昱飞" w:date="2019-12-08T22:19:40Z">
        <w:r>
          <w:rPr>
            <w:rFonts w:hint="eastAsia"/>
            <w:sz w:val="24"/>
            <w:szCs w:val="24"/>
            <w:lang w:val="en-US" w:eastAsia="zh-CN"/>
          </w:rPr>
          <w:t>客户</w:t>
        </w:r>
      </w:ins>
      <w:ins w:id="44" w:author="周昱飞" w:date="2019-12-08T22:19:44Z">
        <w:r>
          <w:rPr>
            <w:rFonts w:hint="eastAsia"/>
            <w:sz w:val="24"/>
            <w:szCs w:val="24"/>
            <w:lang w:val="en-US" w:eastAsia="zh-CN"/>
          </w:rPr>
          <w:t>，</w:t>
        </w:r>
      </w:ins>
      <w:ins w:id="45" w:author="周昱飞" w:date="2019-12-08T22:21:09Z">
        <w:r>
          <w:rPr>
            <w:rFonts w:hint="eastAsia"/>
            <w:sz w:val="24"/>
            <w:szCs w:val="24"/>
            <w:lang w:val="en-US" w:eastAsia="zh-CN"/>
          </w:rPr>
          <w:t>定价</w:t>
        </w:r>
      </w:ins>
      <w:ins w:id="46" w:author="周昱飞" w:date="2019-12-08T22:21:11Z">
        <w:r>
          <w:rPr>
            <w:rFonts w:hint="eastAsia"/>
            <w:sz w:val="24"/>
            <w:szCs w:val="24"/>
            <w:lang w:val="en-US" w:eastAsia="zh-CN"/>
          </w:rPr>
          <w:t>不合理</w:t>
        </w:r>
      </w:ins>
      <w:ins w:id="47" w:author="周昱飞" w:date="2019-12-08T22:21:27Z">
        <w:r>
          <w:rPr>
            <w:rFonts w:hint="eastAsia"/>
            <w:sz w:val="24"/>
            <w:szCs w:val="24"/>
            <w:lang w:val="en-US" w:eastAsia="zh-CN"/>
          </w:rPr>
          <w:t>，</w:t>
        </w:r>
      </w:ins>
      <w:ins w:id="48" w:author="周昱飞" w:date="2019-12-08T22:23:21Z">
        <w:r>
          <w:rPr>
            <w:rFonts w:hint="eastAsia"/>
            <w:sz w:val="24"/>
            <w:szCs w:val="24"/>
            <w:lang w:val="en-US" w:eastAsia="zh-CN"/>
          </w:rPr>
          <w:t>促销活动</w:t>
        </w:r>
      </w:ins>
      <w:ins w:id="49" w:author="周昱飞" w:date="2019-12-08T22:23:57Z">
        <w:r>
          <w:rPr>
            <w:rFonts w:hint="eastAsia"/>
            <w:sz w:val="24"/>
            <w:szCs w:val="24"/>
            <w:lang w:val="en-US" w:eastAsia="zh-CN"/>
          </w:rPr>
          <w:t>做的</w:t>
        </w:r>
      </w:ins>
      <w:ins w:id="50" w:author="周昱飞" w:date="2019-12-08T22:23:58Z">
        <w:r>
          <w:rPr>
            <w:rFonts w:hint="eastAsia"/>
            <w:sz w:val="24"/>
            <w:szCs w:val="24"/>
            <w:lang w:val="en-US" w:eastAsia="zh-CN"/>
          </w:rPr>
          <w:t>不好</w:t>
        </w:r>
      </w:ins>
      <w:ins w:id="51" w:author="周昱飞" w:date="2019-12-08T22:24:02Z">
        <w:r>
          <w:rPr>
            <w:rFonts w:hint="eastAsia"/>
            <w:sz w:val="24"/>
            <w:szCs w:val="24"/>
            <w:lang w:val="en-US" w:eastAsia="zh-CN"/>
          </w:rPr>
          <w:t>。</w:t>
        </w:r>
      </w:ins>
      <w:ins w:id="52" w:author="周昱飞" w:date="2019-12-08T22:24:12Z">
        <w:r>
          <w:rPr>
            <w:rFonts w:hint="eastAsia"/>
            <w:sz w:val="24"/>
            <w:szCs w:val="24"/>
            <w:lang w:val="en-US" w:eastAsia="zh-CN"/>
          </w:rPr>
          <w:t>在</w:t>
        </w:r>
      </w:ins>
      <w:ins w:id="53" w:author="周昱飞" w:date="2019-12-08T22:24:13Z">
        <w:r>
          <w:rPr>
            <w:rFonts w:hint="eastAsia"/>
            <w:sz w:val="24"/>
            <w:szCs w:val="24"/>
            <w:lang w:val="en-US" w:eastAsia="zh-CN"/>
          </w:rPr>
          <w:t>他的</w:t>
        </w:r>
      </w:ins>
      <w:ins w:id="54" w:author="周昱飞" w:date="2019-12-08T22:24:16Z">
        <w:r>
          <w:rPr>
            <w:rFonts w:hint="eastAsia"/>
            <w:sz w:val="24"/>
            <w:szCs w:val="24"/>
            <w:lang w:val="en-US" w:eastAsia="zh-CN"/>
          </w:rPr>
          <w:t>影响下</w:t>
        </w:r>
      </w:ins>
      <w:ins w:id="55" w:author="周昱飞" w:date="2019-12-08T22:24:19Z">
        <w:r>
          <w:rPr>
            <w:rFonts w:hint="eastAsia"/>
            <w:sz w:val="24"/>
            <w:szCs w:val="24"/>
            <w:lang w:val="en-US" w:eastAsia="zh-CN"/>
          </w:rPr>
          <w:t>，</w:t>
        </w:r>
      </w:ins>
      <w:r>
        <w:rPr>
          <w:sz w:val="24"/>
          <w:szCs w:val="24"/>
        </w:rPr>
        <w:t>I transferred from economics major to business school after my freshman year.  After then, I have taken business classes in a wide range covering accounting, finance, business law, logistics, international business, MIS, organization behavior, and marketing.  Specifically, I took a business analytics class, from which I systematically learned about financial models.  I also learned that the indifference point is a very important concept in analytics because decisions will only change at an indifference point.  Besides business classes, I have also been equipped with abundant knowledge in math, economics, and computer science.  My proficient skills in Java, SQL, and MATLAB will definitely be an invaluable plus for my future study in business analytics.</w:t>
      </w:r>
    </w:p>
    <w:p>
      <w:pPr>
        <w:jc w:val="left"/>
        <w:rPr>
          <w:sz w:val="24"/>
          <w:szCs w:val="24"/>
        </w:rPr>
      </w:pPr>
    </w:p>
    <w:p>
      <w:pPr>
        <w:jc w:val="left"/>
        <w:rPr>
          <w:rFonts w:hint="default" w:eastAsiaTheme="minorEastAsia"/>
          <w:sz w:val="24"/>
          <w:szCs w:val="24"/>
          <w:lang w:val="en-US" w:eastAsia="zh-CN"/>
        </w:rPr>
      </w:pPr>
      <w:r>
        <w:rPr>
          <w:rFonts w:hint="eastAsia"/>
          <w:sz w:val="24"/>
          <w:szCs w:val="24"/>
        </w:rPr>
        <w:t xml:space="preserve">In order to obtain </w:t>
      </w:r>
      <w:r>
        <w:rPr>
          <w:sz w:val="24"/>
          <w:szCs w:val="24"/>
        </w:rPr>
        <w:t xml:space="preserve">more </w:t>
      </w:r>
      <w:r>
        <w:rPr>
          <w:rFonts w:hint="eastAsia"/>
          <w:sz w:val="24"/>
          <w:szCs w:val="24"/>
        </w:rPr>
        <w:t xml:space="preserve">real world business operation experience, </w:t>
      </w:r>
      <w:r>
        <w:rPr>
          <w:sz w:val="24"/>
          <w:szCs w:val="24"/>
        </w:rPr>
        <w:t>I have managed to find internship opportunities in summer breaks.  Two impressive internship experiences have clearly shaped my career goals.  The first internship was at my father’s company, LOHAS Decoration Co. Ltd.  I conducted basic works in the headquarter store such as showing the furniture and introducing the decoration service to customers.  During the internship, I successfully signed a contract of 140</w:t>
      </w:r>
      <w:r>
        <w:rPr>
          <w:rFonts w:hint="eastAsia"/>
          <w:sz w:val="24"/>
          <w:szCs w:val="24"/>
        </w:rPr>
        <w:t xml:space="preserve">,000 RMB, and assisted renovating the operation scheme from </w:t>
      </w:r>
      <w:r>
        <w:rPr>
          <w:sz w:val="24"/>
          <w:szCs w:val="24"/>
        </w:rPr>
        <w:t xml:space="preserve">“Factory-to-Customer” (F2C) to “Customer-to-Manufacturer” (C2M).  This internship endowed me precious first-hand experience in marketing, customer service, and brand promotion.  </w:t>
      </w:r>
      <w:r>
        <w:rPr>
          <w:sz w:val="24"/>
          <w:szCs w:val="24"/>
          <w:highlight w:val="yellow"/>
        </w:rPr>
        <w:t>I believe that business analytics and the relevant quantitative study is the right direction for me to further develop my skills in marketing.</w:t>
      </w:r>
      <w:ins w:id="56" w:author="周昱飞" w:date="2019-12-08T21:43:00Z">
        <w:r>
          <w:rPr>
            <w:rFonts w:hint="eastAsia"/>
            <w:sz w:val="24"/>
            <w:szCs w:val="24"/>
            <w:highlight w:val="yellow"/>
            <w:lang w:val="en-US" w:eastAsia="zh-CN"/>
          </w:rPr>
          <w:t>这一段</w:t>
        </w:r>
      </w:ins>
      <w:ins w:id="57" w:author="周昱飞" w:date="2019-12-08T21:43:01Z">
        <w:r>
          <w:rPr>
            <w:rFonts w:hint="eastAsia"/>
            <w:sz w:val="24"/>
            <w:szCs w:val="24"/>
            <w:highlight w:val="yellow"/>
            <w:lang w:val="en-US" w:eastAsia="zh-CN"/>
          </w:rPr>
          <w:t>我有一个</w:t>
        </w:r>
      </w:ins>
      <w:ins w:id="58" w:author="周昱飞" w:date="2019-12-08T21:43:02Z">
        <w:r>
          <w:rPr>
            <w:rFonts w:hint="eastAsia"/>
            <w:sz w:val="24"/>
            <w:szCs w:val="24"/>
            <w:highlight w:val="yellow"/>
            <w:lang w:val="en-US" w:eastAsia="zh-CN"/>
          </w:rPr>
          <w:t>想法</w:t>
        </w:r>
      </w:ins>
      <w:ins w:id="59" w:author="周昱飞" w:date="2019-12-08T21:43:12Z">
        <w:r>
          <w:rPr>
            <w:rFonts w:hint="eastAsia"/>
            <w:sz w:val="24"/>
            <w:szCs w:val="24"/>
            <w:highlight w:val="yellow"/>
            <w:lang w:val="en-US" w:eastAsia="zh-CN"/>
          </w:rPr>
          <w:t>就是，</w:t>
        </w:r>
      </w:ins>
      <w:ins w:id="60" w:author="周昱飞" w:date="2019-12-08T21:43:15Z">
        <w:r>
          <w:rPr>
            <w:rFonts w:hint="eastAsia"/>
            <w:sz w:val="24"/>
            <w:szCs w:val="24"/>
            <w:highlight w:val="yellow"/>
            <w:lang w:val="en-US" w:eastAsia="zh-CN"/>
          </w:rPr>
          <w:t>实习完了</w:t>
        </w:r>
      </w:ins>
      <w:ins w:id="61" w:author="周昱飞" w:date="2019-12-08T21:43:18Z">
        <w:r>
          <w:rPr>
            <w:rFonts w:hint="eastAsia"/>
            <w:sz w:val="24"/>
            <w:szCs w:val="24"/>
            <w:highlight w:val="yellow"/>
            <w:lang w:val="en-US" w:eastAsia="zh-CN"/>
          </w:rPr>
          <w:t>以后</w:t>
        </w:r>
      </w:ins>
      <w:ins w:id="62" w:author="周昱飞" w:date="2019-12-08T21:43:19Z">
        <w:r>
          <w:rPr>
            <w:rFonts w:hint="eastAsia"/>
            <w:sz w:val="24"/>
            <w:szCs w:val="24"/>
            <w:highlight w:val="yellow"/>
            <w:lang w:val="en-US" w:eastAsia="zh-CN"/>
          </w:rPr>
          <w:t>我</w:t>
        </w:r>
      </w:ins>
      <w:ins w:id="63" w:author="周昱飞" w:date="2019-12-08T21:43:40Z">
        <w:r>
          <w:rPr>
            <w:rFonts w:hint="eastAsia"/>
            <w:sz w:val="24"/>
            <w:szCs w:val="24"/>
            <w:highlight w:val="yellow"/>
            <w:lang w:val="en-US" w:eastAsia="zh-CN"/>
          </w:rPr>
          <w:t>想</w:t>
        </w:r>
      </w:ins>
      <w:ins w:id="64" w:author="周昱飞" w:date="2019-12-08T21:43:42Z">
        <w:r>
          <w:rPr>
            <w:rFonts w:hint="eastAsia"/>
            <w:sz w:val="24"/>
            <w:szCs w:val="24"/>
            <w:highlight w:val="yellow"/>
            <w:lang w:val="en-US" w:eastAsia="zh-CN"/>
          </w:rPr>
          <w:t>了</w:t>
        </w:r>
      </w:ins>
      <w:ins w:id="65" w:author="周昱飞" w:date="2019-12-08T21:43:44Z">
        <w:r>
          <w:rPr>
            <w:rFonts w:hint="eastAsia"/>
            <w:sz w:val="24"/>
            <w:szCs w:val="24"/>
            <w:highlight w:val="yellow"/>
            <w:lang w:val="en-US" w:eastAsia="zh-CN"/>
          </w:rPr>
          <w:t>想</w:t>
        </w:r>
      </w:ins>
      <w:ins w:id="66" w:author="周昱飞" w:date="2019-12-08T21:44:08Z">
        <w:r>
          <w:rPr>
            <w:rFonts w:hint="eastAsia"/>
            <w:sz w:val="24"/>
            <w:szCs w:val="24"/>
            <w:highlight w:val="yellow"/>
            <w:lang w:val="en-US" w:eastAsia="zh-CN"/>
          </w:rPr>
          <w:t>如果</w:t>
        </w:r>
      </w:ins>
      <w:ins w:id="67" w:author="周昱飞" w:date="2019-12-08T21:44:10Z">
        <w:r>
          <w:rPr>
            <w:rFonts w:hint="eastAsia"/>
            <w:sz w:val="24"/>
            <w:szCs w:val="24"/>
            <w:highlight w:val="yellow"/>
            <w:lang w:val="en-US" w:eastAsia="zh-CN"/>
          </w:rPr>
          <w:t>再</w:t>
        </w:r>
      </w:ins>
      <w:ins w:id="68" w:author="周昱飞" w:date="2019-12-08T21:44:12Z">
        <w:r>
          <w:rPr>
            <w:rFonts w:hint="eastAsia"/>
            <w:sz w:val="24"/>
            <w:szCs w:val="24"/>
            <w:highlight w:val="yellow"/>
            <w:lang w:val="en-US" w:eastAsia="zh-CN"/>
          </w:rPr>
          <w:t>做一次</w:t>
        </w:r>
      </w:ins>
      <w:ins w:id="69" w:author="周昱飞" w:date="2019-12-08T21:44:17Z">
        <w:r>
          <w:rPr>
            <w:rFonts w:hint="eastAsia"/>
            <w:sz w:val="24"/>
            <w:szCs w:val="24"/>
            <w:highlight w:val="yellow"/>
            <w:lang w:val="en-US" w:eastAsia="zh-CN"/>
          </w:rPr>
          <w:t>我可以怎么样</w:t>
        </w:r>
      </w:ins>
      <w:ins w:id="70" w:author="周昱飞" w:date="2019-12-08T21:44:18Z">
        <w:r>
          <w:rPr>
            <w:rFonts w:hint="eastAsia"/>
            <w:sz w:val="24"/>
            <w:szCs w:val="24"/>
            <w:highlight w:val="yellow"/>
            <w:lang w:val="en-US" w:eastAsia="zh-CN"/>
          </w:rPr>
          <w:t>提高</w:t>
        </w:r>
      </w:ins>
      <w:ins w:id="71" w:author="周昱飞" w:date="2019-12-08T21:44:19Z">
        <w:r>
          <w:rPr>
            <w:rFonts w:hint="eastAsia"/>
            <w:sz w:val="24"/>
            <w:szCs w:val="24"/>
            <w:highlight w:val="yellow"/>
            <w:lang w:val="en-US" w:eastAsia="zh-CN"/>
          </w:rPr>
          <w:t>我的</w:t>
        </w:r>
      </w:ins>
      <w:ins w:id="72" w:author="周昱飞" w:date="2019-12-08T21:44:31Z">
        <w:r>
          <w:rPr>
            <w:rFonts w:hint="eastAsia"/>
            <w:sz w:val="24"/>
            <w:szCs w:val="24"/>
            <w:highlight w:val="yellow"/>
            <w:lang w:val="en-US" w:eastAsia="zh-CN"/>
          </w:rPr>
          <w:t>customer</w:t>
        </w:r>
      </w:ins>
      <w:ins w:id="73" w:author="周昱飞" w:date="2019-12-08T21:44:32Z">
        <w:r>
          <w:rPr>
            <w:rFonts w:hint="eastAsia"/>
            <w:sz w:val="24"/>
            <w:szCs w:val="24"/>
            <w:highlight w:val="yellow"/>
            <w:lang w:val="en-US" w:eastAsia="zh-CN"/>
          </w:rPr>
          <w:t xml:space="preserve"> </w:t>
        </w:r>
      </w:ins>
      <w:ins w:id="74" w:author="周昱飞" w:date="2019-12-08T21:44:33Z">
        <w:r>
          <w:rPr>
            <w:rFonts w:hint="eastAsia"/>
            <w:sz w:val="24"/>
            <w:szCs w:val="24"/>
            <w:highlight w:val="yellow"/>
            <w:lang w:val="en-US" w:eastAsia="zh-CN"/>
          </w:rPr>
          <w:t>service</w:t>
        </w:r>
      </w:ins>
      <w:ins w:id="75" w:author="周昱飞" w:date="2019-12-08T21:44:35Z">
        <w:r>
          <w:rPr>
            <w:rFonts w:hint="eastAsia"/>
            <w:sz w:val="24"/>
            <w:szCs w:val="24"/>
            <w:highlight w:val="yellow"/>
            <w:lang w:val="en-US" w:eastAsia="zh-CN"/>
          </w:rPr>
          <w:t>和</w:t>
        </w:r>
      </w:ins>
      <w:ins w:id="76" w:author="周昱飞" w:date="2019-12-08T21:44:46Z">
        <w:r>
          <w:rPr>
            <w:rFonts w:hint="eastAsia"/>
            <w:sz w:val="24"/>
            <w:szCs w:val="24"/>
            <w:highlight w:val="yellow"/>
            <w:lang w:val="en-US" w:eastAsia="zh-CN"/>
          </w:rPr>
          <w:t>签</w:t>
        </w:r>
      </w:ins>
      <w:ins w:id="77" w:author="周昱飞" w:date="2019-12-08T21:44:48Z">
        <w:r>
          <w:rPr>
            <w:rFonts w:hint="eastAsia"/>
            <w:sz w:val="24"/>
            <w:szCs w:val="24"/>
            <w:highlight w:val="yellow"/>
            <w:lang w:val="en-US" w:eastAsia="zh-CN"/>
          </w:rPr>
          <w:t>更多的</w:t>
        </w:r>
      </w:ins>
      <w:ins w:id="78" w:author="周昱飞" w:date="2019-12-08T21:44:49Z">
        <w:r>
          <w:rPr>
            <w:rFonts w:hint="eastAsia"/>
            <w:sz w:val="24"/>
            <w:szCs w:val="24"/>
            <w:highlight w:val="yellow"/>
            <w:lang w:val="en-US" w:eastAsia="zh-CN"/>
          </w:rPr>
          <w:t>合同</w:t>
        </w:r>
      </w:ins>
      <w:ins w:id="79" w:author="周昱飞" w:date="2019-12-08T21:45:24Z">
        <w:r>
          <w:rPr>
            <w:rFonts w:hint="eastAsia"/>
            <w:sz w:val="24"/>
            <w:szCs w:val="24"/>
            <w:highlight w:val="yellow"/>
            <w:lang w:val="en-US" w:eastAsia="zh-CN"/>
          </w:rPr>
          <w:t>。</w:t>
        </w:r>
      </w:ins>
      <w:ins w:id="80" w:author="周昱飞" w:date="2019-12-08T21:45:17Z">
        <w:r>
          <w:rPr>
            <w:rFonts w:hint="eastAsia"/>
            <w:sz w:val="24"/>
            <w:szCs w:val="24"/>
            <w:highlight w:val="yellow"/>
            <w:lang w:val="en-US" w:eastAsia="zh-CN"/>
          </w:rPr>
          <w:t>经过</w:t>
        </w:r>
      </w:ins>
      <w:ins w:id="81" w:author="周昱飞" w:date="2019-12-08T21:45:18Z">
        <w:r>
          <w:rPr>
            <w:rFonts w:hint="eastAsia"/>
            <w:sz w:val="24"/>
            <w:szCs w:val="24"/>
            <w:highlight w:val="yellow"/>
            <w:lang w:val="en-US" w:eastAsia="zh-CN"/>
          </w:rPr>
          <w:t>我的</w:t>
        </w:r>
      </w:ins>
      <w:ins w:id="82" w:author="周昱飞" w:date="2019-12-08T21:45:20Z">
        <w:r>
          <w:rPr>
            <w:rFonts w:hint="eastAsia"/>
            <w:sz w:val="24"/>
            <w:szCs w:val="24"/>
            <w:highlight w:val="yellow"/>
            <w:lang w:val="en-US" w:eastAsia="zh-CN"/>
          </w:rPr>
          <w:t>研究</w:t>
        </w:r>
      </w:ins>
      <w:ins w:id="83" w:author="周昱飞" w:date="2019-12-08T21:45:21Z">
        <w:r>
          <w:rPr>
            <w:rFonts w:hint="eastAsia"/>
            <w:sz w:val="24"/>
            <w:szCs w:val="24"/>
            <w:highlight w:val="yellow"/>
            <w:lang w:val="en-US" w:eastAsia="zh-CN"/>
          </w:rPr>
          <w:t>，</w:t>
        </w:r>
      </w:ins>
      <w:ins w:id="84" w:author="周昱飞" w:date="2019-12-08T21:45:38Z">
        <w:r>
          <w:rPr>
            <w:rFonts w:hint="eastAsia"/>
            <w:sz w:val="24"/>
            <w:szCs w:val="24"/>
            <w:highlight w:val="yellow"/>
            <w:lang w:val="en-US" w:eastAsia="zh-CN"/>
          </w:rPr>
          <w:t>我发现</w:t>
        </w:r>
      </w:ins>
      <w:ins w:id="85" w:author="周昱飞" w:date="2019-12-08T21:45:52Z">
        <w:r>
          <w:rPr>
            <w:rFonts w:hint="eastAsia"/>
            <w:sz w:val="24"/>
            <w:szCs w:val="24"/>
            <w:highlight w:val="yellow"/>
            <w:lang w:val="en-US" w:eastAsia="zh-CN"/>
          </w:rPr>
          <w:t>商业分析</w:t>
        </w:r>
      </w:ins>
      <w:ins w:id="86" w:author="周昱飞" w:date="2019-12-08T21:45:54Z">
        <w:r>
          <w:rPr>
            <w:rFonts w:hint="eastAsia"/>
            <w:sz w:val="24"/>
            <w:szCs w:val="24"/>
            <w:highlight w:val="yellow"/>
            <w:lang w:val="en-US" w:eastAsia="zh-CN"/>
          </w:rPr>
          <w:t>是一个</w:t>
        </w:r>
      </w:ins>
      <w:ins w:id="87" w:author="周昱飞" w:date="2019-12-08T21:45:55Z">
        <w:r>
          <w:rPr>
            <w:rFonts w:hint="eastAsia"/>
            <w:sz w:val="24"/>
            <w:szCs w:val="24"/>
            <w:highlight w:val="yellow"/>
            <w:lang w:val="en-US" w:eastAsia="zh-CN"/>
          </w:rPr>
          <w:t>很好的</w:t>
        </w:r>
      </w:ins>
      <w:ins w:id="88" w:author="周昱飞" w:date="2019-12-08T21:46:09Z">
        <w:r>
          <w:rPr>
            <w:rFonts w:hint="eastAsia"/>
            <w:sz w:val="24"/>
            <w:szCs w:val="24"/>
            <w:highlight w:val="yellow"/>
            <w:lang w:val="en-US" w:eastAsia="zh-CN"/>
          </w:rPr>
          <w:t>工具</w:t>
        </w:r>
      </w:ins>
      <w:ins w:id="89" w:author="周昱飞" w:date="2019-12-08T21:46:21Z">
        <w:r>
          <w:rPr>
            <w:rFonts w:hint="eastAsia"/>
            <w:sz w:val="24"/>
            <w:szCs w:val="24"/>
            <w:highlight w:val="yellow"/>
            <w:lang w:val="en-US" w:eastAsia="zh-CN"/>
          </w:rPr>
          <w:t>：</w:t>
        </w:r>
      </w:ins>
      <w:ins w:id="90" w:author="周昱飞" w:date="2019-12-08T21:46:50Z">
        <w:r>
          <w:rPr>
            <w:rFonts w:hint="eastAsia"/>
            <w:sz w:val="24"/>
            <w:szCs w:val="24"/>
            <w:highlight w:val="yellow"/>
            <w:lang w:val="en-US" w:eastAsia="zh-CN"/>
          </w:rPr>
          <w:t>公司</w:t>
        </w:r>
      </w:ins>
      <w:ins w:id="91" w:author="周昱飞" w:date="2019-12-08T21:46:55Z">
        <w:r>
          <w:rPr>
            <w:rFonts w:hint="eastAsia"/>
            <w:sz w:val="24"/>
            <w:szCs w:val="24"/>
            <w:highlight w:val="yellow"/>
            <w:lang w:val="en-US" w:eastAsia="zh-CN"/>
          </w:rPr>
          <w:t>可以</w:t>
        </w:r>
      </w:ins>
      <w:ins w:id="92" w:author="周昱飞" w:date="2019-12-08T21:47:00Z">
        <w:r>
          <w:rPr>
            <w:rFonts w:hint="eastAsia"/>
            <w:sz w:val="24"/>
            <w:szCs w:val="24"/>
            <w:highlight w:val="yellow"/>
            <w:lang w:val="en-US" w:eastAsia="zh-CN"/>
          </w:rPr>
          <w:t>给</w:t>
        </w:r>
      </w:ins>
      <w:ins w:id="93" w:author="周昱飞" w:date="2019-12-08T21:47:04Z">
        <w:r>
          <w:rPr>
            <w:rFonts w:hint="eastAsia"/>
            <w:sz w:val="24"/>
            <w:szCs w:val="24"/>
            <w:highlight w:val="yellow"/>
            <w:lang w:val="en-US" w:eastAsia="zh-CN"/>
          </w:rPr>
          <w:t>每个</w:t>
        </w:r>
      </w:ins>
      <w:ins w:id="94" w:author="周昱飞" w:date="2019-12-08T21:47:07Z">
        <w:r>
          <w:rPr>
            <w:rFonts w:hint="eastAsia"/>
            <w:sz w:val="24"/>
            <w:szCs w:val="24"/>
            <w:highlight w:val="yellow"/>
            <w:lang w:val="en-US" w:eastAsia="zh-CN"/>
          </w:rPr>
          <w:t>客户</w:t>
        </w:r>
      </w:ins>
      <w:ins w:id="95" w:author="周昱飞" w:date="2019-12-08T21:47:10Z">
        <w:r>
          <w:rPr>
            <w:rFonts w:hint="eastAsia"/>
            <w:sz w:val="24"/>
            <w:szCs w:val="24"/>
            <w:highlight w:val="yellow"/>
            <w:lang w:val="en-US" w:eastAsia="zh-CN"/>
          </w:rPr>
          <w:t>建立</w:t>
        </w:r>
      </w:ins>
      <w:ins w:id="96" w:author="周昱飞" w:date="2019-12-08T21:47:11Z">
        <w:r>
          <w:rPr>
            <w:rFonts w:hint="eastAsia"/>
            <w:sz w:val="24"/>
            <w:szCs w:val="24"/>
            <w:highlight w:val="yellow"/>
            <w:lang w:val="en-US" w:eastAsia="zh-CN"/>
          </w:rPr>
          <w:t>一个</w:t>
        </w:r>
      </w:ins>
      <w:ins w:id="97" w:author="周昱飞" w:date="2019-12-08T21:47:12Z">
        <w:r>
          <w:rPr>
            <w:rFonts w:hint="eastAsia"/>
            <w:sz w:val="24"/>
            <w:szCs w:val="24"/>
            <w:highlight w:val="yellow"/>
            <w:lang w:val="en-US" w:eastAsia="zh-CN"/>
          </w:rPr>
          <w:t>profile</w:t>
        </w:r>
      </w:ins>
      <w:ins w:id="98" w:author="周昱飞" w:date="2019-12-08T21:47:34Z">
        <w:r>
          <w:rPr>
            <w:rFonts w:hint="eastAsia"/>
            <w:sz w:val="24"/>
            <w:szCs w:val="24"/>
            <w:highlight w:val="yellow"/>
            <w:lang w:val="en-US" w:eastAsia="zh-CN"/>
          </w:rPr>
          <w:t>，</w:t>
        </w:r>
      </w:ins>
      <w:ins w:id="99" w:author="周昱飞" w:date="2019-12-08T21:48:35Z">
        <w:r>
          <w:rPr>
            <w:rFonts w:hint="eastAsia"/>
            <w:sz w:val="24"/>
            <w:szCs w:val="24"/>
            <w:highlight w:val="yellow"/>
            <w:lang w:val="en-US" w:eastAsia="zh-CN"/>
          </w:rPr>
          <w:t>然后</w:t>
        </w:r>
      </w:ins>
      <w:ins w:id="100" w:author="周昱飞" w:date="2019-12-08T21:48:37Z">
        <w:r>
          <w:rPr>
            <w:rFonts w:hint="eastAsia"/>
            <w:sz w:val="24"/>
            <w:szCs w:val="24"/>
            <w:highlight w:val="yellow"/>
            <w:lang w:val="en-US" w:eastAsia="zh-CN"/>
          </w:rPr>
          <w:t>分析出</w:t>
        </w:r>
      </w:ins>
      <w:ins w:id="101" w:author="周昱飞" w:date="2019-12-08T21:48:42Z">
        <w:r>
          <w:rPr>
            <w:rFonts w:hint="eastAsia"/>
            <w:sz w:val="24"/>
            <w:szCs w:val="24"/>
            <w:highlight w:val="yellow"/>
            <w:lang w:val="en-US" w:eastAsia="zh-CN"/>
          </w:rPr>
          <w:t>不同特点的</w:t>
        </w:r>
      </w:ins>
      <w:ins w:id="102" w:author="周昱飞" w:date="2019-12-08T21:48:44Z">
        <w:r>
          <w:rPr>
            <w:rFonts w:hint="eastAsia"/>
            <w:sz w:val="24"/>
            <w:szCs w:val="24"/>
            <w:highlight w:val="yellow"/>
            <w:lang w:val="en-US" w:eastAsia="zh-CN"/>
          </w:rPr>
          <w:t>客户</w:t>
        </w:r>
      </w:ins>
      <w:ins w:id="103" w:author="周昱飞" w:date="2019-12-08T21:48:47Z">
        <w:r>
          <w:rPr>
            <w:rFonts w:hint="eastAsia"/>
            <w:sz w:val="24"/>
            <w:szCs w:val="24"/>
            <w:highlight w:val="yellow"/>
            <w:lang w:val="en-US" w:eastAsia="zh-CN"/>
          </w:rPr>
          <w:t>会</w:t>
        </w:r>
      </w:ins>
      <w:ins w:id="104" w:author="周昱飞" w:date="2019-12-08T21:48:48Z">
        <w:r>
          <w:rPr>
            <w:rFonts w:hint="eastAsia"/>
            <w:sz w:val="24"/>
            <w:szCs w:val="24"/>
            <w:highlight w:val="yellow"/>
            <w:lang w:val="en-US" w:eastAsia="zh-CN"/>
          </w:rPr>
          <w:t>更喜欢</w:t>
        </w:r>
      </w:ins>
      <w:ins w:id="105" w:author="周昱飞" w:date="2019-12-08T21:48:50Z">
        <w:r>
          <w:rPr>
            <w:rFonts w:hint="eastAsia"/>
            <w:sz w:val="24"/>
            <w:szCs w:val="24"/>
            <w:highlight w:val="yellow"/>
            <w:lang w:val="en-US" w:eastAsia="zh-CN"/>
          </w:rPr>
          <w:t>哪种</w:t>
        </w:r>
      </w:ins>
      <w:ins w:id="106" w:author="周昱飞" w:date="2019-12-08T21:49:07Z">
        <w:r>
          <w:rPr>
            <w:rFonts w:hint="eastAsia"/>
            <w:sz w:val="24"/>
            <w:szCs w:val="24"/>
            <w:highlight w:val="yellow"/>
            <w:lang w:val="en-US" w:eastAsia="zh-CN"/>
          </w:rPr>
          <w:t>类型</w:t>
        </w:r>
      </w:ins>
      <w:ins w:id="107" w:author="周昱飞" w:date="2019-12-08T21:49:08Z">
        <w:r>
          <w:rPr>
            <w:rFonts w:hint="eastAsia"/>
            <w:sz w:val="24"/>
            <w:szCs w:val="24"/>
            <w:highlight w:val="yellow"/>
            <w:lang w:val="en-US" w:eastAsia="zh-CN"/>
          </w:rPr>
          <w:t>的</w:t>
        </w:r>
      </w:ins>
      <w:ins w:id="108" w:author="周昱飞" w:date="2019-12-08T21:49:01Z">
        <w:r>
          <w:rPr>
            <w:rFonts w:hint="eastAsia"/>
            <w:sz w:val="24"/>
            <w:szCs w:val="24"/>
            <w:highlight w:val="yellow"/>
            <w:lang w:val="en-US" w:eastAsia="zh-CN"/>
          </w:rPr>
          <w:t>装修设计</w:t>
        </w:r>
      </w:ins>
      <w:ins w:id="109" w:author="周昱飞" w:date="2019-12-08T21:49:03Z">
        <w:r>
          <w:rPr>
            <w:rFonts w:hint="eastAsia"/>
            <w:sz w:val="24"/>
            <w:szCs w:val="24"/>
            <w:highlight w:val="yellow"/>
            <w:lang w:val="en-US" w:eastAsia="zh-CN"/>
          </w:rPr>
          <w:t>方案</w:t>
        </w:r>
      </w:ins>
      <w:ins w:id="110" w:author="周昱飞" w:date="2019-12-08T21:49:25Z">
        <w:r>
          <w:rPr>
            <w:rFonts w:hint="eastAsia"/>
            <w:sz w:val="24"/>
            <w:szCs w:val="24"/>
            <w:highlight w:val="yellow"/>
            <w:lang w:val="en-US" w:eastAsia="zh-CN"/>
          </w:rPr>
          <w:t>，</w:t>
        </w:r>
      </w:ins>
      <w:ins w:id="111" w:author="周昱飞" w:date="2019-12-08T21:49:29Z">
        <w:r>
          <w:rPr>
            <w:rFonts w:hint="eastAsia"/>
            <w:sz w:val="24"/>
            <w:szCs w:val="24"/>
            <w:highlight w:val="yellow"/>
            <w:lang w:val="en-US" w:eastAsia="zh-CN"/>
          </w:rPr>
          <w:t>他们</w:t>
        </w:r>
      </w:ins>
      <w:ins w:id="112" w:author="周昱飞" w:date="2019-12-08T21:49:30Z">
        <w:r>
          <w:rPr>
            <w:rFonts w:hint="eastAsia"/>
            <w:sz w:val="24"/>
            <w:szCs w:val="24"/>
            <w:highlight w:val="yellow"/>
            <w:lang w:val="en-US" w:eastAsia="zh-CN"/>
          </w:rPr>
          <w:t>比较</w:t>
        </w:r>
      </w:ins>
      <w:ins w:id="113" w:author="周昱飞" w:date="2019-12-08T21:49:39Z">
        <w:r>
          <w:rPr>
            <w:rFonts w:hint="eastAsia"/>
            <w:sz w:val="24"/>
            <w:szCs w:val="24"/>
            <w:highlight w:val="yellow"/>
            <w:lang w:val="en-US" w:eastAsia="zh-CN"/>
          </w:rPr>
          <w:t>看重的</w:t>
        </w:r>
      </w:ins>
      <w:ins w:id="114" w:author="周昱飞" w:date="2019-12-08T21:49:40Z">
        <w:r>
          <w:rPr>
            <w:rFonts w:hint="eastAsia"/>
            <w:sz w:val="24"/>
            <w:szCs w:val="24"/>
            <w:highlight w:val="yellow"/>
            <w:lang w:val="en-US" w:eastAsia="zh-CN"/>
          </w:rPr>
          <w:t>需求</w:t>
        </w:r>
      </w:ins>
      <w:ins w:id="115" w:author="周昱飞" w:date="2019-12-08T21:49:41Z">
        <w:r>
          <w:rPr>
            <w:rFonts w:hint="eastAsia"/>
            <w:sz w:val="24"/>
            <w:szCs w:val="24"/>
            <w:highlight w:val="yellow"/>
            <w:lang w:val="en-US" w:eastAsia="zh-CN"/>
          </w:rPr>
          <w:t>是</w:t>
        </w:r>
      </w:ins>
      <w:ins w:id="116" w:author="周昱飞" w:date="2019-12-08T21:49:42Z">
        <w:r>
          <w:rPr>
            <w:rFonts w:hint="eastAsia"/>
            <w:sz w:val="24"/>
            <w:szCs w:val="24"/>
            <w:highlight w:val="yellow"/>
            <w:lang w:val="en-US" w:eastAsia="zh-CN"/>
          </w:rPr>
          <w:t>什么</w:t>
        </w:r>
      </w:ins>
      <w:ins w:id="117" w:author="周昱飞" w:date="2019-12-08T21:49:44Z">
        <w:r>
          <w:rPr>
            <w:rFonts w:hint="eastAsia"/>
            <w:sz w:val="24"/>
            <w:szCs w:val="24"/>
            <w:highlight w:val="yellow"/>
            <w:lang w:val="en-US" w:eastAsia="zh-CN"/>
          </w:rPr>
          <w:t>。</w:t>
        </w:r>
      </w:ins>
      <w:ins w:id="118" w:author="周昱飞" w:date="2019-12-08T21:49:46Z">
        <w:r>
          <w:rPr>
            <w:rFonts w:hint="eastAsia"/>
            <w:sz w:val="24"/>
            <w:szCs w:val="24"/>
            <w:highlight w:val="yellow"/>
            <w:lang w:val="en-US" w:eastAsia="zh-CN"/>
          </w:rPr>
          <w:t>比如</w:t>
        </w:r>
      </w:ins>
      <w:ins w:id="119" w:author="周昱飞" w:date="2019-12-08T21:49:47Z">
        <w:r>
          <w:rPr>
            <w:rFonts w:hint="eastAsia"/>
            <w:sz w:val="24"/>
            <w:szCs w:val="24"/>
            <w:highlight w:val="yellow"/>
            <w:lang w:val="en-US" w:eastAsia="zh-CN"/>
          </w:rPr>
          <w:t>，</w:t>
        </w:r>
      </w:ins>
      <w:ins w:id="120" w:author="周昱飞" w:date="2019-12-08T21:50:01Z">
        <w:r>
          <w:rPr>
            <w:rFonts w:hint="eastAsia"/>
            <w:sz w:val="24"/>
            <w:szCs w:val="24"/>
            <w:highlight w:val="yellow"/>
            <w:lang w:val="en-US" w:eastAsia="zh-CN"/>
          </w:rPr>
          <w:t>刚结婚的</w:t>
        </w:r>
      </w:ins>
      <w:ins w:id="121" w:author="周昱飞" w:date="2019-12-08T21:51:23Z">
        <w:r>
          <w:rPr>
            <w:rFonts w:hint="eastAsia"/>
            <w:sz w:val="24"/>
            <w:szCs w:val="24"/>
            <w:highlight w:val="yellow"/>
            <w:lang w:val="en-US" w:eastAsia="zh-CN"/>
          </w:rPr>
          <w:t>年轻</w:t>
        </w:r>
      </w:ins>
      <w:ins w:id="122" w:author="周昱飞" w:date="2019-12-08T21:50:09Z">
        <w:r>
          <w:rPr>
            <w:rFonts w:hint="eastAsia"/>
            <w:sz w:val="24"/>
            <w:szCs w:val="24"/>
            <w:highlight w:val="yellow"/>
            <w:lang w:val="en-US" w:eastAsia="zh-CN"/>
          </w:rPr>
          <w:t>夫妻</w:t>
        </w:r>
      </w:ins>
      <w:ins w:id="123" w:author="周昱飞" w:date="2019-12-08T21:50:14Z">
        <w:r>
          <w:rPr>
            <w:rFonts w:hint="eastAsia"/>
            <w:sz w:val="24"/>
            <w:szCs w:val="24"/>
            <w:highlight w:val="yellow"/>
            <w:lang w:val="en-US" w:eastAsia="zh-CN"/>
          </w:rPr>
          <w:t>可能</w:t>
        </w:r>
      </w:ins>
      <w:ins w:id="124" w:author="周昱飞" w:date="2019-12-08T21:50:15Z">
        <w:r>
          <w:rPr>
            <w:rFonts w:hint="eastAsia"/>
            <w:sz w:val="24"/>
            <w:szCs w:val="24"/>
            <w:highlight w:val="yellow"/>
            <w:lang w:val="en-US" w:eastAsia="zh-CN"/>
          </w:rPr>
          <w:t>会</w:t>
        </w:r>
      </w:ins>
      <w:ins w:id="125" w:author="周昱飞" w:date="2019-12-08T21:50:16Z">
        <w:r>
          <w:rPr>
            <w:rFonts w:hint="eastAsia"/>
            <w:sz w:val="24"/>
            <w:szCs w:val="24"/>
            <w:highlight w:val="yellow"/>
            <w:lang w:val="en-US" w:eastAsia="zh-CN"/>
          </w:rPr>
          <w:t>比较</w:t>
        </w:r>
      </w:ins>
      <w:ins w:id="126" w:author="周昱飞" w:date="2019-12-08T21:50:19Z">
        <w:r>
          <w:rPr>
            <w:rFonts w:hint="eastAsia"/>
            <w:sz w:val="24"/>
            <w:szCs w:val="24"/>
            <w:highlight w:val="yellow"/>
            <w:lang w:val="en-US" w:eastAsia="zh-CN"/>
          </w:rPr>
          <w:t>在意</w:t>
        </w:r>
      </w:ins>
      <w:ins w:id="127" w:author="周昱飞" w:date="2019-12-08T21:50:20Z">
        <w:r>
          <w:rPr>
            <w:rFonts w:hint="eastAsia"/>
            <w:sz w:val="24"/>
            <w:szCs w:val="24"/>
            <w:highlight w:val="yellow"/>
            <w:lang w:val="en-US" w:eastAsia="zh-CN"/>
          </w:rPr>
          <w:t>价格和</w:t>
        </w:r>
      </w:ins>
      <w:ins w:id="128" w:author="周昱飞" w:date="2019-12-08T21:50:48Z">
        <w:r>
          <w:rPr>
            <w:rFonts w:hint="eastAsia"/>
            <w:sz w:val="24"/>
            <w:szCs w:val="24"/>
            <w:highlight w:val="yellow"/>
            <w:lang w:val="en-US" w:eastAsia="zh-CN"/>
          </w:rPr>
          <w:t>实用性</w:t>
        </w:r>
      </w:ins>
      <w:ins w:id="129" w:author="周昱飞" w:date="2019-12-08T21:50:52Z">
        <w:r>
          <w:rPr>
            <w:rFonts w:hint="eastAsia"/>
            <w:sz w:val="24"/>
            <w:szCs w:val="24"/>
            <w:highlight w:val="yellow"/>
            <w:lang w:val="en-US" w:eastAsia="zh-CN"/>
          </w:rPr>
          <w:t>，</w:t>
        </w:r>
      </w:ins>
      <w:ins w:id="130" w:author="周昱飞" w:date="2019-12-08T21:51:10Z">
        <w:r>
          <w:rPr>
            <w:rFonts w:hint="eastAsia"/>
            <w:sz w:val="24"/>
            <w:szCs w:val="24"/>
            <w:highlight w:val="yellow"/>
            <w:lang w:val="en-US" w:eastAsia="zh-CN"/>
          </w:rPr>
          <w:t>第二次</w:t>
        </w:r>
      </w:ins>
      <w:ins w:id="131" w:author="周昱飞" w:date="2019-12-08T21:51:12Z">
        <w:r>
          <w:rPr>
            <w:rFonts w:hint="eastAsia"/>
            <w:sz w:val="24"/>
            <w:szCs w:val="24"/>
            <w:highlight w:val="yellow"/>
            <w:lang w:val="en-US" w:eastAsia="zh-CN"/>
          </w:rPr>
          <w:t>装修的</w:t>
        </w:r>
      </w:ins>
      <w:ins w:id="132" w:author="周昱飞" w:date="2019-12-08T21:51:15Z">
        <w:r>
          <w:rPr>
            <w:rFonts w:hint="eastAsia"/>
            <w:sz w:val="24"/>
            <w:szCs w:val="24"/>
            <w:highlight w:val="yellow"/>
            <w:lang w:val="en-US" w:eastAsia="zh-CN"/>
          </w:rPr>
          <w:t>中年人</w:t>
        </w:r>
      </w:ins>
      <w:ins w:id="133" w:author="周昱飞" w:date="2019-12-08T21:51:48Z">
        <w:r>
          <w:rPr>
            <w:rFonts w:hint="eastAsia"/>
            <w:sz w:val="24"/>
            <w:szCs w:val="24"/>
            <w:highlight w:val="yellow"/>
            <w:lang w:val="en-US" w:eastAsia="zh-CN"/>
          </w:rPr>
          <w:t>会喜欢</w:t>
        </w:r>
      </w:ins>
      <w:ins w:id="134" w:author="周昱飞" w:date="2019-12-08T21:51:51Z">
        <w:r>
          <w:rPr>
            <w:rFonts w:hint="eastAsia"/>
            <w:sz w:val="24"/>
            <w:szCs w:val="24"/>
            <w:highlight w:val="yellow"/>
            <w:lang w:val="en-US" w:eastAsia="zh-CN"/>
          </w:rPr>
          <w:t>中式</w:t>
        </w:r>
      </w:ins>
      <w:ins w:id="135" w:author="周昱飞" w:date="2019-12-08T21:51:52Z">
        <w:r>
          <w:rPr>
            <w:rFonts w:hint="eastAsia"/>
            <w:sz w:val="24"/>
            <w:szCs w:val="24"/>
            <w:highlight w:val="yellow"/>
            <w:lang w:val="en-US" w:eastAsia="zh-CN"/>
          </w:rPr>
          <w:t>的</w:t>
        </w:r>
      </w:ins>
      <w:ins w:id="136" w:author="周昱飞" w:date="2019-12-08T21:51:55Z">
        <w:r>
          <w:rPr>
            <w:rFonts w:hint="eastAsia"/>
            <w:sz w:val="24"/>
            <w:szCs w:val="24"/>
            <w:highlight w:val="yellow"/>
            <w:lang w:val="en-US" w:eastAsia="zh-CN"/>
          </w:rPr>
          <w:t>装修</w:t>
        </w:r>
      </w:ins>
      <w:ins w:id="137" w:author="周昱飞" w:date="2019-12-08T21:51:58Z">
        <w:r>
          <w:rPr>
            <w:rFonts w:hint="eastAsia"/>
            <w:sz w:val="24"/>
            <w:szCs w:val="24"/>
            <w:highlight w:val="yellow"/>
            <w:lang w:val="en-US" w:eastAsia="zh-CN"/>
          </w:rPr>
          <w:t>，</w:t>
        </w:r>
      </w:ins>
      <w:ins w:id="138" w:author="周昱飞" w:date="2019-12-08T21:51:59Z">
        <w:r>
          <w:rPr>
            <w:rFonts w:hint="eastAsia"/>
            <w:sz w:val="24"/>
            <w:szCs w:val="24"/>
            <w:highlight w:val="yellow"/>
            <w:lang w:val="en-US" w:eastAsia="zh-CN"/>
          </w:rPr>
          <w:t>可以</w:t>
        </w:r>
      </w:ins>
      <w:ins w:id="139" w:author="周昱飞" w:date="2019-12-08T21:52:00Z">
        <w:r>
          <w:rPr>
            <w:rFonts w:hint="eastAsia"/>
            <w:sz w:val="24"/>
            <w:szCs w:val="24"/>
            <w:highlight w:val="yellow"/>
            <w:lang w:val="en-US" w:eastAsia="zh-CN"/>
          </w:rPr>
          <w:t>接受</w:t>
        </w:r>
      </w:ins>
      <w:ins w:id="140" w:author="周昱飞" w:date="2019-12-08T21:52:02Z">
        <w:r>
          <w:rPr>
            <w:rFonts w:hint="eastAsia"/>
            <w:sz w:val="24"/>
            <w:szCs w:val="24"/>
            <w:highlight w:val="yellow"/>
            <w:lang w:val="en-US" w:eastAsia="zh-CN"/>
          </w:rPr>
          <w:t>更高的</w:t>
        </w:r>
      </w:ins>
      <w:ins w:id="141" w:author="周昱飞" w:date="2019-12-08T21:52:03Z">
        <w:r>
          <w:rPr>
            <w:rFonts w:hint="eastAsia"/>
            <w:sz w:val="24"/>
            <w:szCs w:val="24"/>
            <w:highlight w:val="yellow"/>
            <w:lang w:val="en-US" w:eastAsia="zh-CN"/>
          </w:rPr>
          <w:t>价格</w:t>
        </w:r>
      </w:ins>
      <w:ins w:id="142" w:author="周昱飞" w:date="2019-12-08T21:52:11Z">
        <w:r>
          <w:rPr>
            <w:rFonts w:hint="eastAsia"/>
            <w:sz w:val="24"/>
            <w:szCs w:val="24"/>
            <w:highlight w:val="yellow"/>
            <w:lang w:val="en-US" w:eastAsia="zh-CN"/>
          </w:rPr>
          <w:t>。</w:t>
        </w:r>
      </w:ins>
      <w:ins w:id="143" w:author="周昱飞" w:date="2019-12-08T21:52:42Z">
        <w:r>
          <w:rPr>
            <w:rFonts w:hint="eastAsia"/>
            <w:sz w:val="24"/>
            <w:szCs w:val="24"/>
            <w:highlight w:val="yellow"/>
            <w:lang w:val="en-US" w:eastAsia="zh-CN"/>
          </w:rPr>
          <w:t>如果有</w:t>
        </w:r>
      </w:ins>
      <w:ins w:id="144" w:author="周昱飞" w:date="2019-12-08T21:52:43Z">
        <w:r>
          <w:rPr>
            <w:rFonts w:hint="eastAsia"/>
            <w:sz w:val="24"/>
            <w:szCs w:val="24"/>
            <w:highlight w:val="yellow"/>
            <w:lang w:val="en-US" w:eastAsia="zh-CN"/>
          </w:rPr>
          <w:t>这个东西</w:t>
        </w:r>
      </w:ins>
      <w:ins w:id="145" w:author="周昱飞" w:date="2019-12-08T21:52:44Z">
        <w:r>
          <w:rPr>
            <w:rFonts w:hint="eastAsia"/>
            <w:sz w:val="24"/>
            <w:szCs w:val="24"/>
            <w:highlight w:val="yellow"/>
            <w:lang w:val="en-US" w:eastAsia="zh-CN"/>
          </w:rPr>
          <w:t>，</w:t>
        </w:r>
      </w:ins>
      <w:ins w:id="146" w:author="周昱飞" w:date="2019-12-08T21:52:46Z">
        <w:r>
          <w:rPr>
            <w:rFonts w:hint="eastAsia"/>
            <w:sz w:val="24"/>
            <w:szCs w:val="24"/>
            <w:highlight w:val="yellow"/>
            <w:lang w:val="en-US" w:eastAsia="zh-CN"/>
          </w:rPr>
          <w:t>再</w:t>
        </w:r>
      </w:ins>
      <w:ins w:id="147" w:author="周昱飞" w:date="2019-12-08T21:52:49Z">
        <w:r>
          <w:rPr>
            <w:rFonts w:hint="eastAsia"/>
            <w:sz w:val="24"/>
            <w:szCs w:val="24"/>
            <w:highlight w:val="yellow"/>
            <w:lang w:val="en-US" w:eastAsia="zh-CN"/>
          </w:rPr>
          <w:t>接待</w:t>
        </w:r>
      </w:ins>
      <w:ins w:id="148" w:author="周昱飞" w:date="2019-12-08T21:52:50Z">
        <w:r>
          <w:rPr>
            <w:rFonts w:hint="eastAsia"/>
            <w:sz w:val="24"/>
            <w:szCs w:val="24"/>
            <w:highlight w:val="yellow"/>
            <w:lang w:val="en-US" w:eastAsia="zh-CN"/>
          </w:rPr>
          <w:t>客户的</w:t>
        </w:r>
      </w:ins>
      <w:ins w:id="149" w:author="周昱飞" w:date="2019-12-08T21:52:51Z">
        <w:r>
          <w:rPr>
            <w:rFonts w:hint="eastAsia"/>
            <w:sz w:val="24"/>
            <w:szCs w:val="24"/>
            <w:highlight w:val="yellow"/>
            <w:lang w:val="en-US" w:eastAsia="zh-CN"/>
          </w:rPr>
          <w:t>时候</w:t>
        </w:r>
      </w:ins>
      <w:ins w:id="150" w:author="周昱飞" w:date="2019-12-08T21:52:52Z">
        <w:r>
          <w:rPr>
            <w:rFonts w:hint="eastAsia"/>
            <w:sz w:val="24"/>
            <w:szCs w:val="24"/>
            <w:highlight w:val="yellow"/>
            <w:lang w:val="en-US" w:eastAsia="zh-CN"/>
          </w:rPr>
          <w:t>可以</w:t>
        </w:r>
      </w:ins>
      <w:ins w:id="151" w:author="周昱飞" w:date="2019-12-08T21:52:54Z">
        <w:r>
          <w:rPr>
            <w:rFonts w:hint="eastAsia"/>
            <w:sz w:val="24"/>
            <w:szCs w:val="24"/>
            <w:highlight w:val="yellow"/>
            <w:lang w:val="en-US" w:eastAsia="zh-CN"/>
          </w:rPr>
          <w:t>直接</w:t>
        </w:r>
      </w:ins>
      <w:ins w:id="152" w:author="周昱飞" w:date="2019-12-08T21:52:55Z">
        <w:r>
          <w:rPr>
            <w:rFonts w:hint="eastAsia"/>
            <w:sz w:val="24"/>
            <w:szCs w:val="24"/>
            <w:highlight w:val="yellow"/>
            <w:lang w:val="en-US" w:eastAsia="zh-CN"/>
          </w:rPr>
          <w:t>推荐</w:t>
        </w:r>
      </w:ins>
      <w:ins w:id="153" w:author="周昱飞" w:date="2019-12-08T21:53:06Z">
        <w:r>
          <w:rPr>
            <w:rFonts w:hint="eastAsia"/>
            <w:sz w:val="24"/>
            <w:szCs w:val="24"/>
            <w:highlight w:val="yellow"/>
            <w:lang w:val="en-US" w:eastAsia="zh-CN"/>
          </w:rPr>
          <w:t>他们</w:t>
        </w:r>
      </w:ins>
      <w:ins w:id="154" w:author="周昱飞" w:date="2019-12-08T21:53:19Z">
        <w:r>
          <w:rPr>
            <w:rFonts w:hint="eastAsia"/>
            <w:sz w:val="24"/>
            <w:szCs w:val="24"/>
            <w:highlight w:val="yellow"/>
            <w:lang w:val="en-US" w:eastAsia="zh-CN"/>
          </w:rPr>
          <w:t>最有可能</w:t>
        </w:r>
      </w:ins>
      <w:ins w:id="155" w:author="周昱飞" w:date="2019-12-08T21:53:08Z">
        <w:r>
          <w:rPr>
            <w:rFonts w:hint="eastAsia"/>
            <w:sz w:val="24"/>
            <w:szCs w:val="24"/>
            <w:highlight w:val="yellow"/>
            <w:lang w:val="en-US" w:eastAsia="zh-CN"/>
          </w:rPr>
          <w:t>喜欢的</w:t>
        </w:r>
      </w:ins>
      <w:ins w:id="156" w:author="周昱飞" w:date="2019-12-08T21:53:15Z">
        <w:r>
          <w:rPr>
            <w:rFonts w:hint="eastAsia"/>
            <w:sz w:val="24"/>
            <w:szCs w:val="24"/>
            <w:highlight w:val="yellow"/>
            <w:lang w:val="en-US" w:eastAsia="zh-CN"/>
          </w:rPr>
          <w:t>方案</w:t>
        </w:r>
      </w:ins>
      <w:ins w:id="157" w:author="周昱飞" w:date="2019-12-08T21:53:47Z">
        <w:r>
          <w:rPr>
            <w:rFonts w:hint="eastAsia"/>
            <w:sz w:val="24"/>
            <w:szCs w:val="24"/>
            <w:highlight w:val="yellow"/>
            <w:lang w:val="en-US" w:eastAsia="zh-CN"/>
          </w:rPr>
          <w:t>。</w:t>
        </w:r>
      </w:ins>
    </w:p>
    <w:p>
      <w:pPr>
        <w:jc w:val="left"/>
        <w:rPr>
          <w:sz w:val="24"/>
          <w:szCs w:val="24"/>
        </w:rPr>
      </w:pPr>
    </w:p>
    <w:p>
      <w:pPr>
        <w:jc w:val="left"/>
        <w:rPr>
          <w:sz w:val="24"/>
          <w:szCs w:val="24"/>
        </w:rPr>
      </w:pPr>
      <w:r>
        <w:rPr>
          <w:sz w:val="24"/>
          <w:szCs w:val="24"/>
        </w:rPr>
        <w:t>Another impressive internship experience was at Accenture Strategy in summer 2019.  It was the first time I gained experience in the consulting industry and I discovered my passion in this field.</w:t>
      </w:r>
      <w:r>
        <w:rPr>
          <w:rFonts w:hint="eastAsia"/>
          <w:sz w:val="24"/>
          <w:szCs w:val="24"/>
        </w:rPr>
        <w:t xml:space="preserve"> </w:t>
      </w:r>
      <w:r>
        <w:rPr>
          <w:sz w:val="24"/>
          <w:szCs w:val="24"/>
        </w:rPr>
        <w:t xml:space="preserve"> Under the supervision of my advisor, I conducted a research project on the toothpaste market in China.  After collecting and analyzing the market share data, I generated the comparison charts and finished a research report.  </w:t>
      </w:r>
      <w:r>
        <w:rPr>
          <w:sz w:val="24"/>
          <w:szCs w:val="24"/>
          <w:highlight w:val="yellow"/>
        </w:rPr>
        <w:t>This internship experience helped me set up my short-term career goal.</w:t>
      </w:r>
      <w:ins w:id="158" w:author="周昱飞" w:date="2019-12-08T22:26:24Z">
        <w:r>
          <w:rPr>
            <w:rFonts w:hint="eastAsia"/>
            <w:sz w:val="24"/>
            <w:szCs w:val="24"/>
            <w:highlight w:val="yellow"/>
            <w:lang w:val="en-US" w:eastAsia="zh-CN"/>
          </w:rPr>
          <w:t xml:space="preserve"> </w:t>
        </w:r>
      </w:ins>
      <w:ins w:id="159" w:author="周昱飞" w:date="2019-12-08T22:26:27Z">
        <w:r>
          <w:rPr>
            <w:rFonts w:hint="eastAsia"/>
            <w:sz w:val="24"/>
            <w:szCs w:val="24"/>
            <w:highlight w:val="yellow"/>
            <w:lang w:val="en-US" w:eastAsia="zh-CN"/>
          </w:rPr>
          <w:t>这个</w:t>
        </w:r>
      </w:ins>
      <w:ins w:id="160" w:author="周昱飞" w:date="2019-12-08T22:26:28Z">
        <w:r>
          <w:rPr>
            <w:rFonts w:hint="eastAsia"/>
            <w:sz w:val="24"/>
            <w:szCs w:val="24"/>
            <w:highlight w:val="yellow"/>
            <w:lang w:val="en-US" w:eastAsia="zh-CN"/>
          </w:rPr>
          <w:t>实习</w:t>
        </w:r>
      </w:ins>
      <w:ins w:id="161" w:author="周昱飞" w:date="2019-12-08T22:26:32Z">
        <w:r>
          <w:rPr>
            <w:rFonts w:hint="eastAsia"/>
            <w:sz w:val="24"/>
            <w:szCs w:val="24"/>
            <w:highlight w:val="yellow"/>
            <w:lang w:val="en-US" w:eastAsia="zh-CN"/>
          </w:rPr>
          <w:t>经历</w:t>
        </w:r>
      </w:ins>
      <w:ins w:id="162" w:author="周昱飞" w:date="2019-12-08T22:26:42Z">
        <w:r>
          <w:rPr>
            <w:rFonts w:hint="eastAsia"/>
            <w:sz w:val="24"/>
            <w:szCs w:val="24"/>
            <w:highlight w:val="yellow"/>
            <w:lang w:val="en-US" w:eastAsia="zh-CN"/>
          </w:rPr>
          <w:t>让我</w:t>
        </w:r>
      </w:ins>
      <w:ins w:id="163" w:author="周昱飞" w:date="2019-12-08T22:26:47Z">
        <w:r>
          <w:rPr>
            <w:rFonts w:hint="eastAsia"/>
            <w:sz w:val="24"/>
            <w:szCs w:val="24"/>
            <w:highlight w:val="yellow"/>
            <w:lang w:val="en-US" w:eastAsia="zh-CN"/>
          </w:rPr>
          <w:t>加深了</w:t>
        </w:r>
      </w:ins>
      <w:ins w:id="164" w:author="周昱飞" w:date="2019-12-08T22:26:48Z">
        <w:r>
          <w:rPr>
            <w:rFonts w:hint="eastAsia"/>
            <w:sz w:val="24"/>
            <w:szCs w:val="24"/>
            <w:highlight w:val="yellow"/>
            <w:lang w:val="en-US" w:eastAsia="zh-CN"/>
          </w:rPr>
          <w:t>对</w:t>
        </w:r>
      </w:ins>
      <w:ins w:id="165" w:author="周昱飞" w:date="2019-12-08T22:26:49Z">
        <w:r>
          <w:rPr>
            <w:rFonts w:hint="eastAsia"/>
            <w:sz w:val="24"/>
            <w:szCs w:val="24"/>
            <w:highlight w:val="yellow"/>
            <w:lang w:val="en-US" w:eastAsia="zh-CN"/>
          </w:rPr>
          <w:t>解决</w:t>
        </w:r>
      </w:ins>
      <w:ins w:id="166" w:author="周昱飞" w:date="2019-12-08T22:26:51Z">
        <w:r>
          <w:rPr>
            <w:rFonts w:hint="eastAsia"/>
            <w:sz w:val="24"/>
            <w:szCs w:val="24"/>
            <w:highlight w:val="yellow"/>
            <w:lang w:val="en-US" w:eastAsia="zh-CN"/>
          </w:rPr>
          <w:t>商业</w:t>
        </w:r>
      </w:ins>
      <w:ins w:id="167" w:author="周昱飞" w:date="2019-12-08T22:26:53Z">
        <w:r>
          <w:rPr>
            <w:rFonts w:hint="eastAsia"/>
            <w:sz w:val="24"/>
            <w:szCs w:val="24"/>
            <w:highlight w:val="yellow"/>
            <w:lang w:val="en-US" w:eastAsia="zh-CN"/>
          </w:rPr>
          <w:t>问题</w:t>
        </w:r>
      </w:ins>
      <w:ins w:id="168" w:author="周昱飞" w:date="2019-12-08T22:26:54Z">
        <w:r>
          <w:rPr>
            <w:rFonts w:hint="eastAsia"/>
            <w:sz w:val="24"/>
            <w:szCs w:val="24"/>
            <w:highlight w:val="yellow"/>
            <w:lang w:val="en-US" w:eastAsia="zh-CN"/>
          </w:rPr>
          <w:t>的</w:t>
        </w:r>
      </w:ins>
      <w:ins w:id="169" w:author="周昱飞" w:date="2019-12-08T22:26:55Z">
        <w:r>
          <w:rPr>
            <w:rFonts w:hint="eastAsia"/>
            <w:sz w:val="24"/>
            <w:szCs w:val="24"/>
            <w:highlight w:val="yellow"/>
            <w:lang w:val="en-US" w:eastAsia="zh-CN"/>
          </w:rPr>
          <w:t>兴趣</w:t>
        </w:r>
      </w:ins>
      <w:ins w:id="170" w:author="周昱飞" w:date="2019-12-08T22:29:34Z">
        <w:r>
          <w:rPr>
            <w:rFonts w:hint="eastAsia"/>
            <w:sz w:val="24"/>
            <w:szCs w:val="24"/>
            <w:highlight w:val="yellow"/>
            <w:lang w:val="en-US" w:eastAsia="zh-CN"/>
          </w:rPr>
          <w:t>(</w:t>
        </w:r>
      </w:ins>
      <w:ins w:id="171" w:author="周昱飞" w:date="2019-12-08T22:29:37Z">
        <w:r>
          <w:rPr>
            <w:rFonts w:hint="eastAsia"/>
            <w:sz w:val="24"/>
            <w:szCs w:val="24"/>
            <w:highlight w:val="yellow"/>
            <w:lang w:val="en-US" w:eastAsia="zh-CN"/>
          </w:rPr>
          <w:t>在</w:t>
        </w:r>
      </w:ins>
      <w:ins w:id="172" w:author="周昱飞" w:date="2019-12-08T22:29:38Z">
        <w:r>
          <w:rPr>
            <w:rFonts w:hint="eastAsia"/>
            <w:sz w:val="24"/>
            <w:szCs w:val="24"/>
            <w:highlight w:val="yellow"/>
            <w:lang w:val="en-US" w:eastAsia="zh-CN"/>
          </w:rPr>
          <w:t>前面</w:t>
        </w:r>
      </w:ins>
      <w:ins w:id="173" w:author="周昱飞" w:date="2019-12-08T22:29:40Z">
        <w:r>
          <w:rPr>
            <w:rFonts w:hint="eastAsia"/>
            <w:sz w:val="24"/>
            <w:szCs w:val="24"/>
            <w:highlight w:val="yellow"/>
            <w:lang w:val="en-US" w:eastAsia="zh-CN"/>
          </w:rPr>
          <w:t>我爸</w:t>
        </w:r>
      </w:ins>
      <w:ins w:id="174" w:author="周昱飞" w:date="2019-12-08T22:29:45Z">
        <w:r>
          <w:rPr>
            <w:rFonts w:hint="eastAsia"/>
            <w:sz w:val="24"/>
            <w:szCs w:val="24"/>
            <w:highlight w:val="yellow"/>
            <w:lang w:val="en-US" w:eastAsia="zh-CN"/>
          </w:rPr>
          <w:t>对我的</w:t>
        </w:r>
      </w:ins>
      <w:ins w:id="175" w:author="周昱飞" w:date="2019-12-08T22:29:50Z">
        <w:r>
          <w:rPr>
            <w:rFonts w:hint="eastAsia"/>
            <w:sz w:val="24"/>
            <w:szCs w:val="24"/>
            <w:highlight w:val="yellow"/>
            <w:lang w:val="en-US" w:eastAsia="zh-CN"/>
          </w:rPr>
          <w:t>影响下</w:t>
        </w:r>
      </w:ins>
      <w:ins w:id="176" w:author="周昱飞" w:date="2019-12-08T22:29:52Z">
        <w:r>
          <w:rPr>
            <w:rFonts w:hint="eastAsia"/>
            <w:sz w:val="24"/>
            <w:szCs w:val="24"/>
            <w:highlight w:val="yellow"/>
            <w:lang w:val="en-US" w:eastAsia="zh-CN"/>
          </w:rPr>
          <w:t>）</w:t>
        </w:r>
      </w:ins>
      <w:ins w:id="177" w:author="周昱飞" w:date="2019-12-08T22:30:03Z">
        <w:r>
          <w:rPr>
            <w:rFonts w:hint="eastAsia"/>
            <w:sz w:val="24"/>
            <w:szCs w:val="24"/>
            <w:highlight w:val="yellow"/>
            <w:lang w:val="en-US" w:eastAsia="zh-CN"/>
          </w:rPr>
          <w:t>。</w:t>
        </w:r>
      </w:ins>
      <w:ins w:id="178" w:author="周昱飞" w:date="2019-12-08T22:27:19Z">
        <w:r>
          <w:rPr>
            <w:rFonts w:hint="eastAsia"/>
            <w:sz w:val="24"/>
            <w:szCs w:val="24"/>
            <w:highlight w:val="yellow"/>
            <w:lang w:val="en-US" w:eastAsia="zh-CN"/>
          </w:rPr>
          <w:t>而且</w:t>
        </w:r>
      </w:ins>
      <w:ins w:id="179" w:author="周昱飞" w:date="2019-12-08T22:27:32Z">
        <w:r>
          <w:rPr>
            <w:rFonts w:hint="eastAsia"/>
            <w:sz w:val="24"/>
            <w:szCs w:val="24"/>
            <w:highlight w:val="yellow"/>
            <w:lang w:val="en-US" w:eastAsia="zh-CN"/>
          </w:rPr>
          <w:t>我也发现</w:t>
        </w:r>
      </w:ins>
      <w:ins w:id="180" w:author="周昱飞" w:date="2019-12-08T22:27:33Z">
        <w:r>
          <w:rPr>
            <w:rFonts w:hint="eastAsia"/>
            <w:sz w:val="24"/>
            <w:szCs w:val="24"/>
            <w:highlight w:val="yellow"/>
            <w:lang w:val="en-US" w:eastAsia="zh-CN"/>
          </w:rPr>
          <w:t>咨询</w:t>
        </w:r>
      </w:ins>
      <w:ins w:id="181" w:author="周昱飞" w:date="2019-12-08T22:27:35Z">
        <w:r>
          <w:rPr>
            <w:rFonts w:hint="eastAsia"/>
            <w:sz w:val="24"/>
            <w:szCs w:val="24"/>
            <w:highlight w:val="yellow"/>
            <w:lang w:val="en-US" w:eastAsia="zh-CN"/>
          </w:rPr>
          <w:t>行业</w:t>
        </w:r>
      </w:ins>
      <w:ins w:id="182" w:author="周昱飞" w:date="2019-12-08T22:27:37Z">
        <w:r>
          <w:rPr>
            <w:rFonts w:hint="eastAsia"/>
            <w:sz w:val="24"/>
            <w:szCs w:val="24"/>
            <w:highlight w:val="yellow"/>
            <w:lang w:val="en-US" w:eastAsia="zh-CN"/>
          </w:rPr>
          <w:t>非常有</w:t>
        </w:r>
      </w:ins>
      <w:ins w:id="183" w:author="周昱飞" w:date="2019-12-08T22:27:40Z">
        <w:r>
          <w:rPr>
            <w:rFonts w:hint="eastAsia"/>
            <w:sz w:val="24"/>
            <w:szCs w:val="24"/>
            <w:highlight w:val="yellow"/>
            <w:lang w:val="en-US" w:eastAsia="zh-CN"/>
          </w:rPr>
          <w:t>挑战性</w:t>
        </w:r>
      </w:ins>
      <w:ins w:id="184" w:author="周昱飞" w:date="2019-12-08T22:27:42Z">
        <w:r>
          <w:rPr>
            <w:rFonts w:hint="eastAsia"/>
            <w:sz w:val="24"/>
            <w:szCs w:val="24"/>
            <w:highlight w:val="yellow"/>
            <w:lang w:val="en-US" w:eastAsia="zh-CN"/>
          </w:rPr>
          <w:t>，</w:t>
        </w:r>
      </w:ins>
      <w:ins w:id="185" w:author="周昱飞" w:date="2019-12-08T22:27:44Z">
        <w:r>
          <w:rPr>
            <w:rFonts w:hint="eastAsia"/>
            <w:sz w:val="24"/>
            <w:szCs w:val="24"/>
            <w:highlight w:val="yellow"/>
            <w:lang w:val="en-US" w:eastAsia="zh-CN"/>
          </w:rPr>
          <w:t>不仅需要</w:t>
        </w:r>
      </w:ins>
      <w:ins w:id="186" w:author="周昱飞" w:date="2019-12-08T22:27:53Z">
        <w:r>
          <w:rPr>
            <w:rFonts w:hint="eastAsia"/>
            <w:sz w:val="24"/>
            <w:szCs w:val="24"/>
            <w:highlight w:val="yellow"/>
            <w:lang w:val="en-US" w:eastAsia="zh-CN"/>
          </w:rPr>
          <w:t>智商和</w:t>
        </w:r>
      </w:ins>
      <w:ins w:id="187" w:author="周昱飞" w:date="2019-12-08T22:27:59Z">
        <w:r>
          <w:rPr>
            <w:rFonts w:hint="eastAsia"/>
            <w:sz w:val="24"/>
            <w:szCs w:val="24"/>
            <w:highlight w:val="yellow"/>
            <w:lang w:val="en-US" w:eastAsia="zh-CN"/>
          </w:rPr>
          <w:t>数据分析的</w:t>
        </w:r>
      </w:ins>
      <w:ins w:id="188" w:author="周昱飞" w:date="2019-12-08T22:28:00Z">
        <w:r>
          <w:rPr>
            <w:rFonts w:hint="eastAsia"/>
            <w:sz w:val="24"/>
            <w:szCs w:val="24"/>
            <w:highlight w:val="yellow"/>
            <w:lang w:val="en-US" w:eastAsia="zh-CN"/>
          </w:rPr>
          <w:t>技能</w:t>
        </w:r>
      </w:ins>
      <w:ins w:id="189" w:author="周昱飞" w:date="2019-12-08T22:28:01Z">
        <w:r>
          <w:rPr>
            <w:rFonts w:hint="eastAsia"/>
            <w:sz w:val="24"/>
            <w:szCs w:val="24"/>
            <w:highlight w:val="yellow"/>
            <w:lang w:val="en-US" w:eastAsia="zh-CN"/>
          </w:rPr>
          <w:t>，</w:t>
        </w:r>
      </w:ins>
      <w:ins w:id="190" w:author="周昱飞" w:date="2019-12-08T22:28:03Z">
        <w:r>
          <w:rPr>
            <w:rFonts w:hint="eastAsia"/>
            <w:sz w:val="24"/>
            <w:szCs w:val="24"/>
            <w:highlight w:val="yellow"/>
            <w:lang w:val="en-US" w:eastAsia="zh-CN"/>
          </w:rPr>
          <w:t>还要</w:t>
        </w:r>
      </w:ins>
      <w:ins w:id="191" w:author="周昱飞" w:date="2019-12-08T22:28:04Z">
        <w:r>
          <w:rPr>
            <w:rFonts w:hint="eastAsia"/>
            <w:sz w:val="24"/>
            <w:szCs w:val="24"/>
            <w:highlight w:val="yellow"/>
            <w:lang w:val="en-US" w:eastAsia="zh-CN"/>
          </w:rPr>
          <w:t>有</w:t>
        </w:r>
      </w:ins>
      <w:ins w:id="192" w:author="周昱飞" w:date="2019-12-08T22:28:12Z">
        <w:r>
          <w:rPr>
            <w:rFonts w:hint="eastAsia"/>
            <w:sz w:val="24"/>
            <w:szCs w:val="24"/>
            <w:highlight w:val="yellow"/>
            <w:lang w:val="en-US" w:eastAsia="zh-CN"/>
          </w:rPr>
          <w:t>很强的</w:t>
        </w:r>
      </w:ins>
      <w:ins w:id="193" w:author="周昱飞" w:date="2019-12-08T22:28:13Z">
        <w:r>
          <w:rPr>
            <w:rFonts w:hint="eastAsia"/>
            <w:sz w:val="24"/>
            <w:szCs w:val="24"/>
            <w:highlight w:val="yellow"/>
            <w:lang w:val="en-US" w:eastAsia="zh-CN"/>
          </w:rPr>
          <w:t>交流</w:t>
        </w:r>
      </w:ins>
      <w:ins w:id="194" w:author="周昱飞" w:date="2019-12-08T22:28:14Z">
        <w:r>
          <w:rPr>
            <w:rFonts w:hint="eastAsia"/>
            <w:sz w:val="24"/>
            <w:szCs w:val="24"/>
            <w:highlight w:val="yellow"/>
            <w:lang w:val="en-US" w:eastAsia="zh-CN"/>
          </w:rPr>
          <w:t>能力</w:t>
        </w:r>
      </w:ins>
      <w:ins w:id="195" w:author="周昱飞" w:date="2019-12-08T22:28:18Z">
        <w:r>
          <w:rPr>
            <w:rFonts w:hint="eastAsia"/>
            <w:sz w:val="24"/>
            <w:szCs w:val="24"/>
            <w:highlight w:val="yellow"/>
            <w:lang w:val="en-US" w:eastAsia="zh-CN"/>
          </w:rPr>
          <w:t>才能</w:t>
        </w:r>
      </w:ins>
      <w:ins w:id="196" w:author="周昱飞" w:date="2019-12-08T22:28:19Z">
        <w:r>
          <w:rPr>
            <w:rFonts w:hint="eastAsia"/>
            <w:sz w:val="24"/>
            <w:szCs w:val="24"/>
            <w:highlight w:val="yellow"/>
            <w:lang w:val="en-US" w:eastAsia="zh-CN"/>
          </w:rPr>
          <w:t>把</w:t>
        </w:r>
      </w:ins>
      <w:ins w:id="197" w:author="周昱飞" w:date="2019-12-08T22:28:22Z">
        <w:r>
          <w:rPr>
            <w:rFonts w:hint="eastAsia"/>
            <w:sz w:val="24"/>
            <w:szCs w:val="24"/>
            <w:highlight w:val="yellow"/>
            <w:lang w:val="en-US" w:eastAsia="zh-CN"/>
          </w:rPr>
          <w:t>我的</w:t>
        </w:r>
      </w:ins>
      <w:ins w:id="198" w:author="周昱飞" w:date="2019-12-08T22:28:23Z">
        <w:r>
          <w:rPr>
            <w:rFonts w:hint="eastAsia"/>
            <w:sz w:val="24"/>
            <w:szCs w:val="24"/>
            <w:highlight w:val="yellow"/>
            <w:lang w:val="en-US" w:eastAsia="zh-CN"/>
          </w:rPr>
          <w:t>想法</w:t>
        </w:r>
      </w:ins>
      <w:ins w:id="199" w:author="周昱飞" w:date="2019-12-08T22:28:44Z">
        <w:r>
          <w:rPr>
            <w:rFonts w:hint="eastAsia"/>
            <w:sz w:val="24"/>
            <w:szCs w:val="24"/>
            <w:highlight w:val="yellow"/>
            <w:lang w:val="en-US" w:eastAsia="zh-CN"/>
          </w:rPr>
          <w:t>清楚的</w:t>
        </w:r>
      </w:ins>
      <w:ins w:id="200" w:author="周昱飞" w:date="2019-12-08T22:28:47Z">
        <w:r>
          <w:rPr>
            <w:rFonts w:hint="eastAsia"/>
            <w:sz w:val="24"/>
            <w:szCs w:val="24"/>
            <w:highlight w:val="yellow"/>
            <w:lang w:val="en-US" w:eastAsia="zh-CN"/>
          </w:rPr>
          <w:t>传达给</w:t>
        </w:r>
      </w:ins>
      <w:ins w:id="201" w:author="周昱飞" w:date="2019-12-08T22:28:48Z">
        <w:r>
          <w:rPr>
            <w:rFonts w:hint="eastAsia"/>
            <w:sz w:val="24"/>
            <w:szCs w:val="24"/>
            <w:highlight w:val="yellow"/>
            <w:lang w:val="en-US" w:eastAsia="zh-CN"/>
          </w:rPr>
          <w:t>客户</w:t>
        </w:r>
      </w:ins>
      <w:ins w:id="202" w:author="周昱飞" w:date="2019-12-08T22:28:57Z">
        <w:r>
          <w:rPr>
            <w:rFonts w:hint="eastAsia"/>
            <w:sz w:val="24"/>
            <w:szCs w:val="24"/>
            <w:highlight w:val="yellow"/>
            <w:lang w:val="en-US" w:eastAsia="zh-CN"/>
          </w:rPr>
          <w:t>，</w:t>
        </w:r>
      </w:ins>
      <w:ins w:id="203" w:author="周昱飞" w:date="2019-12-08T22:28:58Z">
        <w:r>
          <w:rPr>
            <w:rFonts w:hint="eastAsia"/>
            <w:sz w:val="24"/>
            <w:szCs w:val="24"/>
            <w:highlight w:val="yellow"/>
            <w:lang w:val="en-US" w:eastAsia="zh-CN"/>
          </w:rPr>
          <w:t>所以</w:t>
        </w:r>
      </w:ins>
      <w:ins w:id="204" w:author="周昱飞" w:date="2019-12-08T22:28:59Z">
        <w:r>
          <w:rPr>
            <w:rFonts w:hint="eastAsia"/>
            <w:sz w:val="24"/>
            <w:szCs w:val="24"/>
            <w:highlight w:val="yellow"/>
            <w:lang w:val="en-US" w:eastAsia="zh-CN"/>
          </w:rPr>
          <w:t>我想</w:t>
        </w:r>
      </w:ins>
      <w:ins w:id="205" w:author="周昱飞" w:date="2019-12-08T22:29:00Z">
        <w:r>
          <w:rPr>
            <w:rFonts w:hint="eastAsia"/>
            <w:sz w:val="24"/>
            <w:szCs w:val="24"/>
            <w:highlight w:val="yellow"/>
            <w:lang w:val="en-US" w:eastAsia="zh-CN"/>
          </w:rPr>
          <w:t>进入</w:t>
        </w:r>
      </w:ins>
      <w:ins w:id="206" w:author="周昱飞" w:date="2019-12-08T22:29:03Z">
        <w:r>
          <w:rPr>
            <w:rFonts w:hint="eastAsia"/>
            <w:sz w:val="24"/>
            <w:szCs w:val="24"/>
            <w:highlight w:val="yellow"/>
            <w:lang w:val="en-US" w:eastAsia="zh-CN"/>
          </w:rPr>
          <w:t>这个行业</w:t>
        </w:r>
      </w:ins>
      <w:ins w:id="207" w:author="周昱飞" w:date="2019-12-08T22:30:31Z">
        <w:r>
          <w:rPr>
            <w:rFonts w:hint="eastAsia"/>
            <w:sz w:val="24"/>
            <w:szCs w:val="24"/>
            <w:highlight w:val="yellow"/>
            <w:lang w:val="en-US" w:eastAsia="zh-CN"/>
          </w:rPr>
          <w:t>（</w:t>
        </w:r>
      </w:ins>
      <w:ins w:id="208" w:author="周昱飞" w:date="2019-12-08T22:30:33Z">
        <w:r>
          <w:rPr>
            <w:rFonts w:hint="eastAsia"/>
            <w:sz w:val="24"/>
            <w:szCs w:val="24"/>
            <w:highlight w:val="yellow"/>
            <w:lang w:val="en-US" w:eastAsia="zh-CN"/>
          </w:rPr>
          <w:t>可以说</w:t>
        </w:r>
      </w:ins>
      <w:ins w:id="209" w:author="周昱飞" w:date="2019-12-08T22:30:36Z">
        <w:r>
          <w:rPr>
            <w:rFonts w:hint="eastAsia"/>
            <w:sz w:val="24"/>
            <w:szCs w:val="24"/>
            <w:highlight w:val="yellow"/>
            <w:lang w:val="en-US" w:eastAsia="zh-CN"/>
          </w:rPr>
          <w:t>我喜欢</w:t>
        </w:r>
      </w:ins>
      <w:ins w:id="210" w:author="周昱飞" w:date="2019-12-08T22:30:37Z">
        <w:r>
          <w:rPr>
            <w:rFonts w:hint="eastAsia"/>
            <w:sz w:val="24"/>
            <w:szCs w:val="24"/>
            <w:highlight w:val="yellow"/>
            <w:lang w:val="en-US" w:eastAsia="zh-CN"/>
          </w:rPr>
          <w:t>挑战</w:t>
        </w:r>
      </w:ins>
      <w:ins w:id="211" w:author="周昱飞" w:date="2019-12-08T22:30:43Z">
        <w:r>
          <w:rPr>
            <w:rFonts w:hint="eastAsia"/>
            <w:sz w:val="24"/>
            <w:szCs w:val="24"/>
            <w:highlight w:val="yellow"/>
            <w:lang w:val="en-US" w:eastAsia="zh-CN"/>
          </w:rPr>
          <w:t>吧</w:t>
        </w:r>
      </w:ins>
      <w:ins w:id="212" w:author="周昱飞" w:date="2019-12-08T22:30:44Z">
        <w:r>
          <w:rPr>
            <w:rFonts w:hint="eastAsia"/>
            <w:sz w:val="24"/>
            <w:szCs w:val="24"/>
            <w:highlight w:val="yellow"/>
            <w:lang w:val="en-US" w:eastAsia="zh-CN"/>
          </w:rPr>
          <w:t>）</w:t>
        </w:r>
      </w:ins>
      <w:ins w:id="213" w:author="周昱飞" w:date="2019-12-08T22:29:06Z">
        <w:r>
          <w:rPr>
            <w:rFonts w:hint="eastAsia"/>
            <w:sz w:val="24"/>
            <w:szCs w:val="24"/>
            <w:highlight w:val="yellow"/>
            <w:lang w:val="en-US" w:eastAsia="zh-CN"/>
          </w:rPr>
          <w:t>。</w:t>
        </w:r>
      </w:ins>
      <w:r>
        <w:rPr>
          <w:sz w:val="24"/>
          <w:szCs w:val="24"/>
        </w:rPr>
        <w:t xml:space="preserve">  After graduation, </w:t>
      </w:r>
      <w:r>
        <w:rPr>
          <w:rFonts w:hint="eastAsia"/>
          <w:sz w:val="24"/>
          <w:szCs w:val="24"/>
        </w:rPr>
        <w:t xml:space="preserve">I </w:t>
      </w:r>
      <w:r>
        <w:rPr>
          <w:sz w:val="24"/>
          <w:szCs w:val="24"/>
        </w:rPr>
        <w:t>hope to</w:t>
      </w:r>
      <w:r>
        <w:rPr>
          <w:rFonts w:hint="eastAsia"/>
          <w:sz w:val="24"/>
          <w:szCs w:val="24"/>
        </w:rPr>
        <w:t xml:space="preserve"> work as a data scientist in a big consulting company like Mckinsey and Boston Consulting Group. There are </w:t>
      </w:r>
      <w:r>
        <w:rPr>
          <w:sz w:val="24"/>
          <w:szCs w:val="24"/>
        </w:rPr>
        <w:t>a lot of</w:t>
      </w:r>
      <w:r>
        <w:rPr>
          <w:rFonts w:hint="eastAsia"/>
          <w:sz w:val="24"/>
          <w:szCs w:val="24"/>
        </w:rPr>
        <w:t xml:space="preserve"> </w:t>
      </w:r>
      <w:r>
        <w:rPr>
          <w:sz w:val="24"/>
          <w:szCs w:val="24"/>
        </w:rPr>
        <w:t>essential</w:t>
      </w:r>
      <w:r>
        <w:rPr>
          <w:rFonts w:hint="eastAsia"/>
          <w:sz w:val="24"/>
          <w:szCs w:val="24"/>
        </w:rPr>
        <w:t xml:space="preserve"> skills and capabilities needed to be</w:t>
      </w:r>
      <w:r>
        <w:rPr>
          <w:sz w:val="24"/>
          <w:szCs w:val="24"/>
        </w:rPr>
        <w:t>come</w:t>
      </w:r>
      <w:r>
        <w:rPr>
          <w:rFonts w:hint="eastAsia"/>
          <w:sz w:val="24"/>
          <w:szCs w:val="24"/>
        </w:rPr>
        <w:t xml:space="preserve"> a </w:t>
      </w:r>
      <w:r>
        <w:rPr>
          <w:sz w:val="24"/>
          <w:szCs w:val="24"/>
        </w:rPr>
        <w:t>professional</w:t>
      </w:r>
      <w:r>
        <w:rPr>
          <w:rFonts w:hint="eastAsia"/>
          <w:sz w:val="24"/>
          <w:szCs w:val="24"/>
        </w:rPr>
        <w:t xml:space="preserve"> data scientist such as database</w:t>
      </w:r>
      <w:r>
        <w:rPr>
          <w:sz w:val="24"/>
          <w:szCs w:val="24"/>
        </w:rPr>
        <w:t xml:space="preserve"> knowledge</w:t>
      </w:r>
      <w:r>
        <w:rPr>
          <w:rFonts w:hint="eastAsia"/>
          <w:sz w:val="24"/>
          <w:szCs w:val="24"/>
        </w:rPr>
        <w:t>, coding</w:t>
      </w:r>
      <w:r>
        <w:rPr>
          <w:sz w:val="24"/>
          <w:szCs w:val="24"/>
        </w:rPr>
        <w:t xml:space="preserve"> proficiency</w:t>
      </w:r>
      <w:r>
        <w:rPr>
          <w:rFonts w:hint="eastAsia"/>
          <w:sz w:val="24"/>
          <w:szCs w:val="24"/>
        </w:rPr>
        <w:t>, statistic</w:t>
      </w:r>
      <w:r>
        <w:rPr>
          <w:sz w:val="24"/>
          <w:szCs w:val="24"/>
        </w:rPr>
        <w:t>al analysis ability</w:t>
      </w:r>
      <w:r>
        <w:rPr>
          <w:rFonts w:hint="eastAsia"/>
          <w:sz w:val="24"/>
          <w:szCs w:val="24"/>
        </w:rPr>
        <w:t>,</w:t>
      </w:r>
      <w:r>
        <w:rPr>
          <w:sz w:val="24"/>
          <w:szCs w:val="24"/>
        </w:rPr>
        <w:t xml:space="preserve"> and</w:t>
      </w:r>
      <w:r>
        <w:rPr>
          <w:rFonts w:hint="eastAsia"/>
          <w:sz w:val="24"/>
          <w:szCs w:val="24"/>
        </w:rPr>
        <w:t xml:space="preserve"> communication</w:t>
      </w:r>
      <w:r>
        <w:rPr>
          <w:sz w:val="24"/>
          <w:szCs w:val="24"/>
        </w:rPr>
        <w:t xml:space="preserve"> skills</w:t>
      </w:r>
      <w:r>
        <w:rPr>
          <w:rFonts w:hint="eastAsia"/>
          <w:sz w:val="24"/>
          <w:szCs w:val="24"/>
        </w:rPr>
        <w:t xml:space="preserve">. </w:t>
      </w:r>
      <w:r>
        <w:rPr>
          <w:sz w:val="24"/>
          <w:szCs w:val="24"/>
        </w:rPr>
        <w:t xml:space="preserve"> I will put in time and efforts to obtain these skills and tools in graduate school.  Later on, I will learn how to solve business problems in workplace and continue to improve myself by working in one of the best consulting companies in the world.</w:t>
      </w:r>
    </w:p>
    <w:p>
      <w:pPr>
        <w:jc w:val="left"/>
        <w:rPr>
          <w:sz w:val="24"/>
          <w:szCs w:val="24"/>
        </w:rPr>
      </w:pPr>
    </w:p>
    <w:p>
      <w:pPr>
        <w:jc w:val="left"/>
        <w:rPr>
          <w:sz w:val="24"/>
          <w:szCs w:val="24"/>
        </w:rPr>
      </w:pPr>
      <w:r>
        <w:rPr>
          <w:sz w:val="24"/>
          <w:szCs w:val="24"/>
        </w:rPr>
        <w:t>As for my long-term career goal</w:t>
      </w:r>
      <w:r>
        <w:rPr>
          <w:rFonts w:hint="eastAsia"/>
          <w:sz w:val="24"/>
          <w:szCs w:val="24"/>
        </w:rPr>
        <w:t xml:space="preserve">, </w:t>
      </w:r>
      <w:r>
        <w:rPr>
          <w:sz w:val="24"/>
          <w:szCs w:val="24"/>
        </w:rPr>
        <w:t xml:space="preserve">after I accumulate enough experience and interpersonal network resources, </w:t>
      </w:r>
      <w:r>
        <w:rPr>
          <w:rFonts w:hint="eastAsia"/>
          <w:sz w:val="24"/>
          <w:szCs w:val="24"/>
        </w:rPr>
        <w:t>I will go back to China and join</w:t>
      </w:r>
      <w:r>
        <w:rPr>
          <w:sz w:val="24"/>
          <w:szCs w:val="24"/>
        </w:rPr>
        <w:t xml:space="preserve"> in</w:t>
      </w:r>
      <w:r>
        <w:rPr>
          <w:rFonts w:hint="eastAsia"/>
          <w:sz w:val="24"/>
          <w:szCs w:val="24"/>
        </w:rPr>
        <w:t xml:space="preserve"> a large internet company like Tencent or ByteDance as a </w:t>
      </w:r>
      <w:r>
        <w:rPr>
          <w:sz w:val="24"/>
          <w:szCs w:val="24"/>
        </w:rPr>
        <w:t>senior</w:t>
      </w:r>
      <w:r>
        <w:rPr>
          <w:rFonts w:hint="eastAsia"/>
          <w:sz w:val="24"/>
          <w:szCs w:val="24"/>
        </w:rPr>
        <w:t xml:space="preserve"> data analyst. </w:t>
      </w:r>
      <w:r>
        <w:rPr>
          <w:sz w:val="24"/>
          <w:szCs w:val="24"/>
        </w:rPr>
        <w:t xml:space="preserve"> I foresee my daily work will consist of predicting the user demand, preference, and buying power by </w:t>
      </w:r>
      <w:r>
        <w:rPr>
          <w:rFonts w:hint="eastAsia"/>
          <w:sz w:val="24"/>
          <w:szCs w:val="24"/>
        </w:rPr>
        <w:t xml:space="preserve">analyzing </w:t>
      </w:r>
      <w:r>
        <w:rPr>
          <w:sz w:val="24"/>
          <w:szCs w:val="24"/>
        </w:rPr>
        <w:t xml:space="preserve">the relevant </w:t>
      </w:r>
      <w:r>
        <w:rPr>
          <w:rFonts w:hint="eastAsia"/>
          <w:sz w:val="24"/>
          <w:szCs w:val="24"/>
        </w:rPr>
        <w:t>user data</w:t>
      </w:r>
      <w:r>
        <w:rPr>
          <w:sz w:val="24"/>
          <w:szCs w:val="24"/>
        </w:rPr>
        <w:t xml:space="preserve">.  The conclusions and achievements of my work will surely help </w:t>
      </w:r>
      <w:r>
        <w:rPr>
          <w:rFonts w:hint="eastAsia"/>
          <w:sz w:val="24"/>
          <w:szCs w:val="24"/>
        </w:rPr>
        <w:t xml:space="preserve">the company make </w:t>
      </w:r>
      <w:r>
        <w:rPr>
          <w:sz w:val="24"/>
          <w:szCs w:val="24"/>
        </w:rPr>
        <w:t>eventful</w:t>
      </w:r>
      <w:r>
        <w:rPr>
          <w:rFonts w:hint="eastAsia"/>
          <w:sz w:val="24"/>
          <w:szCs w:val="24"/>
        </w:rPr>
        <w:t xml:space="preserve"> strategic decision</w:t>
      </w:r>
      <w:r>
        <w:rPr>
          <w:sz w:val="24"/>
          <w:szCs w:val="24"/>
        </w:rPr>
        <w:t>s</w:t>
      </w:r>
      <w:r>
        <w:rPr>
          <w:rFonts w:hint="eastAsia"/>
          <w:sz w:val="24"/>
          <w:szCs w:val="24"/>
        </w:rPr>
        <w:t>.</w:t>
      </w:r>
    </w:p>
    <w:p>
      <w:pPr>
        <w:jc w:val="left"/>
        <w:rPr>
          <w:sz w:val="24"/>
          <w:szCs w:val="24"/>
        </w:rPr>
      </w:pPr>
    </w:p>
    <w:p>
      <w:pPr>
        <w:jc w:val="left"/>
        <w:rPr>
          <w:sz w:val="24"/>
          <w:szCs w:val="24"/>
        </w:rPr>
      </w:pPr>
      <w:r>
        <w:rPr>
          <w:rFonts w:hint="eastAsia"/>
          <w:sz w:val="24"/>
          <w:szCs w:val="24"/>
        </w:rPr>
        <w:t xml:space="preserve">The Master of Science </w:t>
      </w:r>
      <w:r>
        <w:rPr>
          <w:sz w:val="24"/>
          <w:szCs w:val="24"/>
        </w:rPr>
        <w:t xml:space="preserve">in Business Analytics program at University of Washington meets my desire very well from many aspects.  From operations and finance, to programming and modelling, to machine learning and artificial intelligence, UW MSBA program provides an integrated and comprehensive curriculum.  The comprehensive curriculum and project-based study pattern will allow me to gain technical skills and business knowledge to better analyze challenges and create strategic solutions.  Additionally, UW Foster Business School is top-ranked national wide, which enjoys an honorable reputation and world class education quality.  Also, I will have access to the Foster alumni network and connections to Seattle’s business community in order to accelerate my career in a rapidly growing field.  I really look forward to joining into your program and start a new phase of my life.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Essay 1</w:t>
      </w:r>
    </w:p>
    <w:p>
      <w:pPr>
        <w:rPr>
          <w:color w:val="000000"/>
          <w:sz w:val="24"/>
          <w:szCs w:val="24"/>
          <w:shd w:val="clear" w:color="auto" w:fill="FFFFFF"/>
        </w:rPr>
      </w:pPr>
      <w:r>
        <w:rPr>
          <w:color w:val="000000"/>
          <w:sz w:val="24"/>
          <w:szCs w:val="24"/>
          <w:shd w:val="clear" w:color="auto" w:fill="FFFFFF"/>
        </w:rPr>
        <w:t>What are your professional goals, and how will a business analytics degree help you achieve them? (300 words max)</w:t>
      </w: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Essay 2</w:t>
      </w:r>
    </w:p>
    <w:p>
      <w:pPr>
        <w:rPr>
          <w:sz w:val="24"/>
          <w:szCs w:val="24"/>
        </w:rPr>
      </w:pPr>
      <w:r>
        <w:rPr>
          <w:color w:val="000000"/>
          <w:sz w:val="24"/>
          <w:szCs w:val="24"/>
          <w:shd w:val="clear" w:color="auto" w:fill="FFFFFF"/>
        </w:rPr>
        <w:t>What aspects of the Foster MSBA program make it a good choice for you? (300 words max)</w:t>
      </w:r>
    </w:p>
    <w:p>
      <w:pPr>
        <w:rPr>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rFonts w:hint="eastAsia"/>
        <w:sz w:val="24"/>
        <w:szCs w:val="24"/>
      </w:rPr>
      <w:t xml:space="preserve">Master of Science in </w:t>
    </w:r>
    <w:r>
      <w:rPr>
        <w:sz w:val="24"/>
        <w:szCs w:val="24"/>
      </w:rPr>
      <w:t>Business Analytics</w:t>
    </w:r>
    <w:r>
      <w:rPr>
        <w:sz w:val="24"/>
        <w:szCs w:val="24"/>
      </w:rPr>
      <w:tab/>
    </w:r>
    <w:r>
      <w:rPr>
        <w:sz w:val="24"/>
        <w:szCs w:val="24"/>
      </w:rPr>
      <w:tab/>
    </w:r>
    <w:r>
      <w:rPr>
        <w:sz w:val="24"/>
        <w:szCs w:val="24"/>
      </w:rPr>
      <w:t>University of Washington</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周昱飞">
    <w15:presenceInfo w15:providerId="WPS Office" w15:userId="1152267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C1"/>
    <w:rsid w:val="00001B05"/>
    <w:rsid w:val="0000542C"/>
    <w:rsid w:val="0009116B"/>
    <w:rsid w:val="000B4C29"/>
    <w:rsid w:val="000C5443"/>
    <w:rsid w:val="000F2EF6"/>
    <w:rsid w:val="00115A41"/>
    <w:rsid w:val="00133F7B"/>
    <w:rsid w:val="00174910"/>
    <w:rsid w:val="00181420"/>
    <w:rsid w:val="001A10C1"/>
    <w:rsid w:val="00240F6A"/>
    <w:rsid w:val="002A5C1C"/>
    <w:rsid w:val="002E2F84"/>
    <w:rsid w:val="00386DE8"/>
    <w:rsid w:val="003F0C61"/>
    <w:rsid w:val="003F45D3"/>
    <w:rsid w:val="004A18E1"/>
    <w:rsid w:val="004B2D8D"/>
    <w:rsid w:val="004B3A16"/>
    <w:rsid w:val="004B7D35"/>
    <w:rsid w:val="004E6D54"/>
    <w:rsid w:val="0050615C"/>
    <w:rsid w:val="005507F0"/>
    <w:rsid w:val="005523BE"/>
    <w:rsid w:val="00567421"/>
    <w:rsid w:val="00583DFD"/>
    <w:rsid w:val="005A3D87"/>
    <w:rsid w:val="005A7D22"/>
    <w:rsid w:val="00666CCF"/>
    <w:rsid w:val="006C04E9"/>
    <w:rsid w:val="006E2C4C"/>
    <w:rsid w:val="006F189A"/>
    <w:rsid w:val="0076055B"/>
    <w:rsid w:val="0077781F"/>
    <w:rsid w:val="008249EB"/>
    <w:rsid w:val="00856CD8"/>
    <w:rsid w:val="008732EC"/>
    <w:rsid w:val="008811A6"/>
    <w:rsid w:val="00882D0B"/>
    <w:rsid w:val="00902F75"/>
    <w:rsid w:val="009B4E6F"/>
    <w:rsid w:val="00A0509E"/>
    <w:rsid w:val="00AA681D"/>
    <w:rsid w:val="00AE50B1"/>
    <w:rsid w:val="00B154D7"/>
    <w:rsid w:val="00C06829"/>
    <w:rsid w:val="00C32E4E"/>
    <w:rsid w:val="00CA46BA"/>
    <w:rsid w:val="00CB0F23"/>
    <w:rsid w:val="00CE1569"/>
    <w:rsid w:val="00CE16EB"/>
    <w:rsid w:val="00D43A9C"/>
    <w:rsid w:val="00D53A12"/>
    <w:rsid w:val="00E61611"/>
    <w:rsid w:val="00E663D6"/>
    <w:rsid w:val="00F16673"/>
    <w:rsid w:val="00F9132B"/>
    <w:rsid w:val="00FA247A"/>
    <w:rsid w:val="00FB0F6B"/>
    <w:rsid w:val="05EC2C2F"/>
    <w:rsid w:val="2A7D4576"/>
    <w:rsid w:val="2BB53DFC"/>
    <w:rsid w:val="30C8106F"/>
    <w:rsid w:val="52F33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837</Words>
  <Characters>4774</Characters>
  <Lines>39</Lines>
  <Paragraphs>11</Paragraphs>
  <TotalTime>642</TotalTime>
  <ScaleCrop>false</ScaleCrop>
  <LinksUpToDate>false</LinksUpToDate>
  <CharactersWithSpaces>5600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2019-12-05T09:58:00Z</dcterms:created>
  <dc:creator>Huang</dc:creator>
  <cp:lastModifiedBy>周昱飞</cp:lastModifiedBy>
  <dcterms:modified xsi:type="dcterms:W3CDTF">2019-12-09T05:36:08Z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